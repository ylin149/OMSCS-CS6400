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Conventions:</w:t>
      </w:r>
    </w:p>
    <w:p w:rsidR="00000000" w:rsidDel="00000000" w:rsidP="00000000" w:rsidRDefault="00000000" w:rsidRPr="00000000" w14:paraId="00000002">
      <w:pPr>
        <w:ind w:left="720" w:firstLine="0"/>
        <w:rPr>
          <w:rFonts w:ascii="Calibri" w:cs="Calibri" w:eastAsia="Calibri" w:hAnsi="Calibri"/>
        </w:rPr>
      </w:pPr>
      <w:r w:rsidDel="00000000" w:rsidR="00000000" w:rsidRPr="00000000">
        <w:rPr>
          <w:rFonts w:ascii="Calibri" w:cs="Calibri" w:eastAsia="Calibri" w:hAnsi="Calibri"/>
          <w:b w:val="1"/>
          <w:u w:val="single"/>
          <w:rtl w:val="0"/>
        </w:rPr>
        <w:t xml:space="preserve">BoldUnderline</w:t>
      </w:r>
      <w:r w:rsidDel="00000000" w:rsidR="00000000" w:rsidRPr="00000000">
        <w:rPr>
          <w:rFonts w:ascii="Calibri" w:cs="Calibri" w:eastAsia="Calibri" w:hAnsi="Calibri"/>
          <w:rtl w:val="0"/>
        </w:rPr>
        <w:t xml:space="preserve">: Form</w:t>
      </w:r>
    </w:p>
    <w:p w:rsidR="00000000" w:rsidDel="00000000" w:rsidP="00000000" w:rsidRDefault="00000000" w:rsidRPr="00000000" w14:paraId="00000003">
      <w:pPr>
        <w:ind w:left="720" w:firstLine="0"/>
        <w:rPr>
          <w:rFonts w:ascii="Calibri" w:cs="Calibri" w:eastAsia="Calibri" w:hAnsi="Calibri"/>
        </w:rPr>
      </w:pPr>
      <w:r w:rsidDel="00000000" w:rsidR="00000000" w:rsidRPr="00000000">
        <w:rPr>
          <w:rFonts w:ascii="Calibri" w:cs="Calibri" w:eastAsia="Calibri" w:hAnsi="Calibri"/>
          <w:b w:val="1"/>
          <w:i w:val="1"/>
          <w:rtl w:val="0"/>
        </w:rPr>
        <w:t xml:space="preserve">Bold Italics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Button/link names</w:t>
      </w:r>
    </w:p>
    <w:p w:rsidR="00000000" w:rsidDel="00000000" w:rsidP="00000000" w:rsidRDefault="00000000" w:rsidRPr="00000000" w14:paraId="00000004">
      <w:pPr>
        <w:ind w:left="720" w:firstLine="0"/>
        <w:rPr>
          <w:rFonts w:ascii="Calibri" w:cs="Calibri" w:eastAsia="Calibri" w:hAnsi="Calibri"/>
        </w:rPr>
      </w:pPr>
      <w:r w:rsidDel="00000000" w:rsidR="00000000" w:rsidRPr="00000000">
        <w:rPr>
          <w:rFonts w:ascii="Calibri" w:cs="Calibri" w:eastAsia="Calibri" w:hAnsi="Calibri"/>
          <w:b w:val="1"/>
          <w:rtl w:val="0"/>
        </w:rPr>
        <w:t xml:space="preserve">Bold</w:t>
      </w:r>
      <w:r w:rsidDel="00000000" w:rsidR="00000000" w:rsidRPr="00000000">
        <w:rPr>
          <w:rFonts w:ascii="Calibri" w:cs="Calibri" w:eastAsia="Calibri" w:hAnsi="Calibri"/>
          <w:rtl w:val="0"/>
        </w:rPr>
        <w:t xml:space="preserve">: Task</w:t>
      </w:r>
    </w:p>
    <w:p w:rsidR="00000000" w:rsidDel="00000000" w:rsidP="00000000" w:rsidRDefault="00000000" w:rsidRPr="00000000" w14:paraId="00000005">
      <w:pPr>
        <w:ind w:left="720" w:firstLine="0"/>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i w:val="1"/>
          <w:rtl w:val="0"/>
        </w:rPr>
        <w:t xml:space="preserve">Italics</w:t>
      </w:r>
      <w:r w:rsidDel="00000000" w:rsidR="00000000" w:rsidRPr="00000000">
        <w:rPr>
          <w:rFonts w:ascii="Calibri" w:cs="Calibri" w:eastAsia="Calibri" w:hAnsi="Calibri"/>
          <w:rtl w:val="0"/>
        </w:rPr>
        <w:t xml:space="preserve">: Form Input Fields</w:t>
      </w:r>
    </w:p>
    <w:p w:rsidR="00000000" w:rsidDel="00000000" w:rsidP="00000000" w:rsidRDefault="00000000" w:rsidRPr="00000000" w14:paraId="00000006">
      <w:pPr>
        <w:ind w:left="720" w:firstLine="0"/>
        <w:rPr>
          <w:rFonts w:ascii="Calibri" w:cs="Calibri" w:eastAsia="Calibri" w:hAnsi="Calibri"/>
        </w:rPr>
      </w:pPr>
      <w:sdt>
        <w:sdtPr>
          <w:tag w:val="goog_rdk_0"/>
        </w:sdtPr>
        <w:sdtContent>
          <w:commentRangeStart w:id="0"/>
        </w:sdtContent>
      </w:sdt>
      <w:r w:rsidDel="00000000" w:rsidR="00000000" w:rsidRPr="00000000">
        <w:rPr>
          <w:rFonts w:ascii="Calibri" w:cs="Calibri" w:eastAsia="Calibri" w:hAnsi="Calibri"/>
          <w:i w:val="1"/>
          <w:u w:val="single"/>
          <w:rtl w:val="0"/>
        </w:rPr>
        <w:t xml:space="preserve">Italics</w:t>
      </w:r>
      <w:r w:rsidDel="00000000" w:rsidR="00000000" w:rsidRPr="00000000">
        <w:rPr>
          <w:rFonts w:ascii="Calibri" w:cs="Calibri" w:eastAsia="Calibri" w:hAnsi="Calibri"/>
          <w:rtl w:val="0"/>
        </w:rPr>
        <w:t xml:space="preserve">: Key for the data base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u w:val="single"/>
        </w:rPr>
      </w:pPr>
      <w:bookmarkStart w:colFirst="0" w:colLast="0" w:name="_heading=h.1fob9te" w:id="2"/>
      <w:bookmarkEnd w:id="2"/>
      <w:r w:rsidDel="00000000" w:rsidR="00000000" w:rsidRPr="00000000">
        <w:rPr>
          <w:rFonts w:ascii="Calibri" w:cs="Calibri" w:eastAsia="Calibri" w:hAnsi="Calibri"/>
          <w:u w:val="single"/>
          <w:rtl w:val="0"/>
        </w:rPr>
        <w:t xml:space="preserve">​​Main Menu</w:t>
      </w:r>
    </w:p>
    <w:p w:rsidR="00000000" w:rsidDel="00000000" w:rsidP="00000000" w:rsidRDefault="00000000" w:rsidRPr="00000000" w14:paraId="00000008">
      <w:pPr>
        <w:pStyle w:val="Heading3"/>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rtl w:val="0"/>
        </w:rPr>
        <w:t xml:space="preserve">Task Decomposition</w:t>
      </w:r>
    </w:p>
    <w:sdt>
      <w:sdtPr>
        <w:tag w:val="goog_rdk_3"/>
      </w:sdtPr>
      <w:sdtContent>
        <w:p w:rsidR="00000000" w:rsidDel="00000000" w:rsidP="00000000" w:rsidRDefault="00000000" w:rsidRPr="00000000" w14:paraId="00000009">
          <w:pPr>
            <w:numPr>
              <w:ilvl w:val="0"/>
              <w:numId w:val="1"/>
            </w:numPr>
            <w:ind w:left="720" w:hanging="360"/>
            <w:rPr>
              <w:del w:author="Elisen Wang" w:id="0" w:date="2023-06-04T19:43:00Z"/>
              <w:rFonts w:ascii="Calibri" w:cs="Calibri" w:eastAsia="Calibri" w:hAnsi="Calibri"/>
              <w:sz w:val="20"/>
              <w:szCs w:val="20"/>
            </w:rPr>
          </w:pPr>
          <w:sdt>
            <w:sdtPr>
              <w:tag w:val="goog_rdk_2"/>
            </w:sdtPr>
            <w:sdtContent>
              <w:del w:author="Elisen Wang" w:id="0" w:date="2023-06-04T19:43:00Z">
                <w:r w:rsidDel="00000000" w:rsidR="00000000" w:rsidRPr="00000000">
                  <w:rPr>
                    <w:rFonts w:ascii="Calibri" w:cs="Calibri" w:eastAsia="Calibri" w:hAnsi="Calibri"/>
                    <w:sz w:val="20"/>
                    <w:szCs w:val="20"/>
                    <w:rtl w:val="0"/>
                  </w:rPr>
                  <w:delText xml:space="preserve">Show “</w:delText>
                </w:r>
                <w:r w:rsidDel="00000000" w:rsidR="00000000" w:rsidRPr="00000000">
                  <w:rPr>
                    <w:rFonts w:ascii="Calibri" w:cs="Calibri" w:eastAsia="Calibri" w:hAnsi="Calibri"/>
                    <w:b w:val="1"/>
                    <w:i w:val="1"/>
                    <w:sz w:val="20"/>
                    <w:szCs w:val="20"/>
                    <w:rtl w:val="0"/>
                  </w:rPr>
                  <w:delText xml:space="preserve">Enter my household info</w:delText>
                </w:r>
                <w:r w:rsidDel="00000000" w:rsidR="00000000" w:rsidRPr="00000000">
                  <w:rPr>
                    <w:rFonts w:ascii="Calibri" w:cs="Calibri" w:eastAsia="Calibri" w:hAnsi="Calibri"/>
                    <w:sz w:val="20"/>
                    <w:szCs w:val="20"/>
                    <w:rtl w:val="0"/>
                  </w:rPr>
                  <w:delText xml:space="preserve">” and “</w:delText>
                </w:r>
                <w:r w:rsidDel="00000000" w:rsidR="00000000" w:rsidRPr="00000000">
                  <w:rPr>
                    <w:rFonts w:ascii="Calibri" w:cs="Calibri" w:eastAsia="Calibri" w:hAnsi="Calibri"/>
                    <w:b w:val="1"/>
                    <w:i w:val="1"/>
                    <w:sz w:val="20"/>
                    <w:szCs w:val="20"/>
                    <w:rtl w:val="0"/>
                  </w:rPr>
                  <w:delText xml:space="preserve">View Reports/Query Data</w:delText>
                </w:r>
                <w:r w:rsidDel="00000000" w:rsidR="00000000" w:rsidRPr="00000000">
                  <w:rPr>
                    <w:rFonts w:ascii="Calibri" w:cs="Calibri" w:eastAsia="Calibri" w:hAnsi="Calibri"/>
                    <w:sz w:val="20"/>
                    <w:szCs w:val="20"/>
                    <w:rtl w:val="0"/>
                  </w:rPr>
                  <w:delText xml:space="preserve">” buttons.</w:delText>
                </w:r>
              </w:del>
            </w:sdtContent>
          </w:sdt>
        </w:p>
      </w:sdtContent>
    </w:sdt>
    <w:p w:rsidR="00000000" w:rsidDel="00000000" w:rsidP="00000000" w:rsidRDefault="00000000" w:rsidRPr="00000000" w14:paraId="0000000A">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Enabling condition: Triggered after accessing the web</w:t>
      </w:r>
    </w:p>
    <w:p w:rsidR="00000000" w:rsidDel="00000000" w:rsidP="00000000" w:rsidRDefault="00000000" w:rsidRPr="00000000" w14:paraId="0000000B">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Frequency: Same frequency </w:t>
      </w:r>
    </w:p>
    <w:p w:rsidR="00000000" w:rsidDel="00000000" w:rsidP="00000000" w:rsidRDefault="00000000" w:rsidRPr="00000000" w14:paraId="0000000C">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 interaction: No read/write/update/delete/insert from database</w:t>
      </w:r>
    </w:p>
    <w:p w:rsidR="00000000" w:rsidDel="00000000" w:rsidP="00000000" w:rsidRDefault="00000000" w:rsidRPr="00000000" w14:paraId="0000000D">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Lock Types: No lock</w:t>
      </w:r>
    </w:p>
    <w:p w:rsidR="00000000" w:rsidDel="00000000" w:rsidP="00000000" w:rsidRDefault="00000000" w:rsidRPr="00000000" w14:paraId="0000000E">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of subtask: No subtask, no decomposition is needed</w:t>
      </w:r>
    </w:p>
    <w:p w:rsidR="00000000" w:rsidDel="00000000" w:rsidP="00000000" w:rsidRDefault="00000000" w:rsidRPr="00000000" w14:paraId="0000000F">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Consistency: Not critical given there is no update of data</w:t>
      </w:r>
    </w:p>
    <w:p w:rsidR="00000000" w:rsidDel="00000000" w:rsidP="00000000" w:rsidRDefault="00000000" w:rsidRPr="00000000" w14:paraId="00000010">
      <w:pPr>
        <w:pStyle w:val="Heading3"/>
        <w:rPr>
          <w:rFonts w:ascii="Calibri" w:cs="Calibri" w:eastAsia="Calibri" w:hAnsi="Calibri"/>
        </w:rPr>
      </w:pPr>
      <w:bookmarkStart w:colFirst="0" w:colLast="0" w:name="_heading=h.2et92p0" w:id="4"/>
      <w:bookmarkEnd w:id="4"/>
      <w:r w:rsidDel="00000000" w:rsidR="00000000" w:rsidRPr="00000000">
        <w:rPr>
          <w:rFonts w:ascii="Calibri" w:cs="Calibri" w:eastAsia="Calibri" w:hAnsi="Calibri"/>
          <w:rtl w:val="0"/>
        </w:rPr>
        <w:t xml:space="preserve">Abstract Code</w:t>
      </w:r>
    </w:p>
    <w:p w:rsidR="00000000" w:rsidDel="00000000" w:rsidP="00000000" w:rsidRDefault="00000000" w:rsidRPr="00000000" w14:paraId="00000011">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Show “</w:t>
      </w:r>
      <w:r w:rsidDel="00000000" w:rsidR="00000000" w:rsidRPr="00000000">
        <w:rPr>
          <w:rFonts w:ascii="Calibri" w:cs="Calibri" w:eastAsia="Calibri" w:hAnsi="Calibri"/>
          <w:b w:val="1"/>
          <w:i w:val="1"/>
          <w:sz w:val="20"/>
          <w:szCs w:val="20"/>
          <w:rtl w:val="0"/>
        </w:rPr>
        <w:t xml:space="preserve">Enter my household info</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i w:val="1"/>
          <w:sz w:val="20"/>
          <w:szCs w:val="20"/>
          <w:rtl w:val="0"/>
        </w:rPr>
        <w:t xml:space="preserve">“</w:t>
      </w:r>
      <w:r w:rsidDel="00000000" w:rsidR="00000000" w:rsidRPr="00000000">
        <w:rPr>
          <w:rFonts w:ascii="Calibri" w:cs="Calibri" w:eastAsia="Calibri" w:hAnsi="Calibri"/>
          <w:b w:val="1"/>
          <w:i w:val="1"/>
          <w:sz w:val="20"/>
          <w:szCs w:val="20"/>
          <w:rtl w:val="0"/>
        </w:rPr>
        <w:t xml:space="preserve">View Reports/Query Data</w:t>
      </w:r>
      <w:r w:rsidDel="00000000" w:rsidR="00000000" w:rsidRPr="00000000">
        <w:rPr>
          <w:rFonts w:ascii="Calibri" w:cs="Calibri" w:eastAsia="Calibri" w:hAnsi="Calibri"/>
          <w:i w:val="1"/>
          <w:sz w:val="20"/>
          <w:szCs w:val="20"/>
          <w:rtl w:val="0"/>
        </w:rPr>
        <w:t xml:space="preserve">”</w:t>
      </w:r>
      <w:r w:rsidDel="00000000" w:rsidR="00000000" w:rsidRPr="00000000">
        <w:rPr>
          <w:rFonts w:ascii="Calibri" w:cs="Calibri" w:eastAsia="Calibri" w:hAnsi="Calibri"/>
          <w:sz w:val="20"/>
          <w:szCs w:val="20"/>
          <w:rtl w:val="0"/>
        </w:rPr>
        <w:t xml:space="preserve"> buttons.</w:t>
      </w:r>
    </w:p>
    <w:p w:rsidR="00000000" w:rsidDel="00000000" w:rsidP="00000000" w:rsidRDefault="00000000" w:rsidRPr="00000000" w14:paraId="00000012">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t>
      </w:r>
      <w:r w:rsidDel="00000000" w:rsidR="00000000" w:rsidRPr="00000000">
        <w:rPr>
          <w:rFonts w:ascii="Calibri" w:cs="Calibri" w:eastAsia="Calibri" w:hAnsi="Calibri"/>
          <w:b w:val="1"/>
          <w:i w:val="1"/>
          <w:sz w:val="20"/>
          <w:szCs w:val="20"/>
          <w:rtl w:val="0"/>
        </w:rPr>
        <w:t xml:space="preserve">Enter my household info</w:t>
      </w:r>
      <w:r w:rsidDel="00000000" w:rsidR="00000000" w:rsidRPr="00000000">
        <w:rPr>
          <w:rFonts w:ascii="Calibri" w:cs="Calibri" w:eastAsia="Calibri" w:hAnsi="Calibri"/>
          <w:sz w:val="20"/>
          <w:szCs w:val="20"/>
          <w:rtl w:val="0"/>
        </w:rPr>
        <w:t xml:space="preserve">” button is pushed, perform </w:t>
      </w:r>
      <w:r w:rsidDel="00000000" w:rsidR="00000000" w:rsidRPr="00000000">
        <w:rPr>
          <w:rFonts w:ascii="Calibri" w:cs="Calibri" w:eastAsia="Calibri" w:hAnsi="Calibri"/>
          <w:b w:val="1"/>
          <w:sz w:val="20"/>
          <w:szCs w:val="20"/>
          <w:rtl w:val="0"/>
        </w:rPr>
        <w:t xml:space="preserve">Enter Household Info </w:t>
      </w:r>
      <w:r w:rsidDel="00000000" w:rsidR="00000000" w:rsidRPr="00000000">
        <w:rPr>
          <w:rFonts w:ascii="Calibri" w:cs="Calibri" w:eastAsia="Calibri" w:hAnsi="Calibri"/>
          <w:sz w:val="20"/>
          <w:szCs w:val="20"/>
          <w:rtl w:val="0"/>
        </w:rPr>
        <w:t xml:space="preserve">task</w:t>
      </w:r>
    </w:p>
    <w:p w:rsidR="00000000" w:rsidDel="00000000" w:rsidP="00000000" w:rsidRDefault="00000000" w:rsidRPr="00000000" w14:paraId="00000013">
      <w:pPr>
        <w:numPr>
          <w:ilvl w:val="0"/>
          <w:numId w:val="1"/>
        </w:numPr>
        <w:ind w:left="720" w:hanging="36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If “</w:t>
      </w:r>
      <w:r w:rsidDel="00000000" w:rsidR="00000000" w:rsidRPr="00000000">
        <w:rPr>
          <w:rFonts w:ascii="Calibri" w:cs="Calibri" w:eastAsia="Calibri" w:hAnsi="Calibri"/>
          <w:b w:val="1"/>
          <w:i w:val="1"/>
          <w:sz w:val="20"/>
          <w:szCs w:val="20"/>
          <w:rtl w:val="0"/>
        </w:rPr>
        <w:t xml:space="preserve">View Reports/Query Data</w:t>
      </w:r>
      <w:r w:rsidDel="00000000" w:rsidR="00000000" w:rsidRPr="00000000">
        <w:rPr>
          <w:rFonts w:ascii="Calibri" w:cs="Calibri" w:eastAsia="Calibri" w:hAnsi="Calibri"/>
          <w:sz w:val="20"/>
          <w:szCs w:val="20"/>
          <w:rtl w:val="0"/>
        </w:rPr>
        <w:t xml:space="preserve">” button is pushed, perform </w:t>
      </w:r>
      <w:r w:rsidDel="00000000" w:rsidR="00000000" w:rsidRPr="00000000">
        <w:rPr>
          <w:rFonts w:ascii="Calibri" w:cs="Calibri" w:eastAsia="Calibri" w:hAnsi="Calibri"/>
          <w:b w:val="1"/>
          <w:sz w:val="20"/>
          <w:szCs w:val="20"/>
          <w:rtl w:val="0"/>
        </w:rPr>
        <w:t xml:space="preserve">View Report </w:t>
      </w:r>
      <w:r w:rsidDel="00000000" w:rsidR="00000000" w:rsidRPr="00000000">
        <w:rPr>
          <w:rFonts w:ascii="Calibri" w:cs="Calibri" w:eastAsia="Calibri" w:hAnsi="Calibri"/>
          <w:sz w:val="20"/>
          <w:szCs w:val="20"/>
          <w:rtl w:val="0"/>
        </w:rPr>
        <w:t xml:space="preserve">task</w:t>
      </w:r>
      <w:r w:rsidDel="00000000" w:rsidR="00000000" w:rsidRPr="00000000">
        <w:rPr>
          <w:rtl w:val="0"/>
        </w:rPr>
      </w:r>
    </w:p>
    <w:p w:rsidR="00000000" w:rsidDel="00000000" w:rsidP="00000000" w:rsidRDefault="00000000" w:rsidRPr="00000000" w14:paraId="00000014">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u w:val="single"/>
        </w:rPr>
      </w:pPr>
      <w:bookmarkStart w:colFirst="0" w:colLast="0" w:name="_heading=h.tyjcwt" w:id="5"/>
      <w:bookmarkEnd w:id="5"/>
      <w:r w:rsidDel="00000000" w:rsidR="00000000" w:rsidRPr="00000000">
        <w:rPr>
          <w:rFonts w:ascii="Calibri" w:cs="Calibri" w:eastAsia="Calibri" w:hAnsi="Calibri"/>
          <w:u w:val="single"/>
          <w:rtl w:val="0"/>
        </w:rPr>
        <w:t xml:space="preserve">Enter Household Info</w:t>
      </w:r>
    </w:p>
    <w:p w:rsidR="00000000" w:rsidDel="00000000" w:rsidP="00000000" w:rsidRDefault="00000000" w:rsidRPr="00000000" w14:paraId="00000016">
      <w:pPr>
        <w:pStyle w:val="Heading3"/>
        <w:rPr>
          <w:rFonts w:ascii="Calibri" w:cs="Calibri" w:eastAsia="Calibri" w:hAnsi="Calibri"/>
          <w:sz w:val="20"/>
          <w:szCs w:val="20"/>
        </w:rPr>
      </w:pPr>
      <w:bookmarkStart w:colFirst="0" w:colLast="0" w:name="_heading=h.3dy6vkm" w:id="6"/>
      <w:bookmarkEnd w:id="6"/>
      <w:r w:rsidDel="00000000" w:rsidR="00000000" w:rsidRPr="00000000">
        <w:rPr>
          <w:rFonts w:ascii="Calibri" w:cs="Calibri" w:eastAsia="Calibri" w:hAnsi="Calibri"/>
          <w:rtl w:val="0"/>
        </w:rPr>
        <w:t xml:space="preserve">Task Decomposition</w:t>
      </w:r>
      <w:r w:rsidDel="00000000" w:rsidR="00000000" w:rsidRPr="00000000">
        <w:rPr>
          <w:rtl w:val="0"/>
        </w:rPr>
      </w:r>
    </w:p>
    <w:p w:rsidR="00000000" w:rsidDel="00000000" w:rsidP="00000000" w:rsidRDefault="00000000" w:rsidRPr="00000000" w14:paraId="00000017">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Enabling condition: Triggered after user pressed the “</w:t>
      </w:r>
      <w:r w:rsidDel="00000000" w:rsidR="00000000" w:rsidRPr="00000000">
        <w:rPr>
          <w:rFonts w:ascii="Calibri" w:cs="Calibri" w:eastAsia="Calibri" w:hAnsi="Calibri"/>
          <w:i w:val="1"/>
          <w:sz w:val="20"/>
          <w:szCs w:val="20"/>
          <w:rtl w:val="0"/>
        </w:rPr>
        <w:t xml:space="preserve">Enter my household info</w:t>
      </w:r>
      <w:r w:rsidDel="00000000" w:rsidR="00000000" w:rsidRPr="00000000">
        <w:rPr>
          <w:rFonts w:ascii="Calibri" w:cs="Calibri" w:eastAsia="Calibri" w:hAnsi="Calibri"/>
          <w:sz w:val="20"/>
          <w:szCs w:val="20"/>
          <w:rtl w:val="0"/>
        </w:rPr>
        <w:t xml:space="preserve">” button </w:t>
      </w:r>
    </w:p>
    <w:p w:rsidR="00000000" w:rsidDel="00000000" w:rsidP="00000000" w:rsidRDefault="00000000" w:rsidRPr="00000000" w14:paraId="00000018">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Frequency: Same frequency </w:t>
      </w:r>
    </w:p>
    <w:p w:rsidR="00000000" w:rsidDel="00000000" w:rsidP="00000000" w:rsidRDefault="00000000" w:rsidRPr="00000000" w14:paraId="00000019">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 interaction: Read and Insert from HOUSEHOLD table, Read from LOCATION table</w:t>
      </w:r>
    </w:p>
    <w:p w:rsidR="00000000" w:rsidDel="00000000" w:rsidP="00000000" w:rsidRDefault="00000000" w:rsidRPr="00000000" w14:paraId="0000001A">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Lock Types: 2 read locks on HOUSEHOLD and LOCATION, 1 write lock on HOUSEHOLD</w:t>
      </w:r>
    </w:p>
    <w:p w:rsidR="00000000" w:rsidDel="00000000" w:rsidP="00000000" w:rsidRDefault="00000000" w:rsidRPr="00000000" w14:paraId="0000001B">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of subtask: Mother task is needed. Order is necessary</w:t>
      </w:r>
    </w:p>
    <w:p w:rsidR="00000000" w:rsidDel="00000000" w:rsidP="00000000" w:rsidRDefault="00000000" w:rsidRPr="00000000" w14:paraId="0000001C">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Validate User Inputs -&gt; Pop Out Error Message Window or Save Data To Household Table -&gt; go back to Add Household or go to Add Appliance</w:t>
      </w:r>
    </w:p>
    <w:p w:rsidR="00000000" w:rsidDel="00000000" w:rsidP="00000000" w:rsidRDefault="00000000" w:rsidRPr="00000000" w14:paraId="0000001D">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Consistency: not critical, assume there wont be another user entering info using the same address</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pStyle w:val="Heading3"/>
        <w:rPr>
          <w:rFonts w:ascii="Calibri" w:cs="Calibri" w:eastAsia="Calibri" w:hAnsi="Calibri"/>
          <w:sz w:val="20"/>
          <w:szCs w:val="20"/>
        </w:rPr>
      </w:pPr>
      <w:bookmarkStart w:colFirst="0" w:colLast="0" w:name="_heading=h.1t3h5sf" w:id="7"/>
      <w:bookmarkEnd w:id="7"/>
      <w:r w:rsidDel="00000000" w:rsidR="00000000" w:rsidRPr="00000000">
        <w:rPr>
          <w:rFonts w:ascii="Calibri" w:cs="Calibri" w:eastAsia="Calibri" w:hAnsi="Calibri"/>
          <w:rtl w:val="0"/>
        </w:rPr>
        <w:t xml:space="preserve">Abstract Code</w:t>
      </w:r>
      <w:r w:rsidDel="00000000" w:rsidR="00000000" w:rsidRPr="00000000">
        <w:rPr>
          <w:rtl w:val="0"/>
        </w:rPr>
      </w:r>
    </w:p>
    <w:p w:rsidR="00000000" w:rsidDel="00000000" w:rsidP="00000000" w:rsidRDefault="00000000" w:rsidRPr="00000000" w14:paraId="00000020">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t>
      </w:r>
      <w:r w:rsidDel="00000000" w:rsidR="00000000" w:rsidRPr="00000000">
        <w:rPr>
          <w:rFonts w:ascii="Calibri" w:cs="Calibri" w:eastAsia="Calibri" w:hAnsi="Calibri"/>
          <w:b w:val="1"/>
          <w:i w:val="1"/>
          <w:sz w:val="20"/>
          <w:szCs w:val="20"/>
          <w:rtl w:val="0"/>
        </w:rPr>
        <w:t xml:space="preserve">Next</w:t>
      </w:r>
      <w:r w:rsidDel="00000000" w:rsidR="00000000" w:rsidRPr="00000000">
        <w:rPr>
          <w:rFonts w:ascii="Calibri" w:cs="Calibri" w:eastAsia="Calibri" w:hAnsi="Calibri"/>
          <w:sz w:val="20"/>
          <w:szCs w:val="20"/>
          <w:rtl w:val="0"/>
        </w:rPr>
        <w:t xml:space="preserve">” button is pushed, </w:t>
      </w:r>
    </w:p>
    <w:p w:rsidR="00000000" w:rsidDel="00000000" w:rsidP="00000000" w:rsidRDefault="00000000" w:rsidRPr="00000000" w14:paraId="00000021">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Validate User Inputs </w:t>
      </w:r>
      <w:r w:rsidDel="00000000" w:rsidR="00000000" w:rsidRPr="00000000">
        <w:rPr>
          <w:rFonts w:ascii="Calibri" w:cs="Calibri" w:eastAsia="Calibri" w:hAnsi="Calibri"/>
          <w:sz w:val="20"/>
          <w:szCs w:val="20"/>
          <w:rtl w:val="0"/>
        </w:rPr>
        <w:t xml:space="preserve">as below:</w:t>
      </w:r>
    </w:p>
    <w:p w:rsidR="00000000" w:rsidDel="00000000" w:rsidP="00000000" w:rsidRDefault="00000000" w:rsidRPr="00000000" w14:paraId="00000022">
      <w:pPr>
        <w:numPr>
          <w:ilvl w:val="2"/>
          <w:numId w:val="1"/>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w:t>
      </w:r>
      <w:r w:rsidDel="00000000" w:rsidR="00000000" w:rsidRPr="00000000">
        <w:rPr>
          <w:rFonts w:ascii="Calibri" w:cs="Calibri" w:eastAsia="Calibri" w:hAnsi="Calibri"/>
          <w:i w:val="1"/>
          <w:sz w:val="20"/>
          <w:szCs w:val="20"/>
          <w:rtl w:val="0"/>
        </w:rPr>
        <w:t xml:space="preserve">email</w:t>
      </w:r>
      <w:r w:rsidDel="00000000" w:rsidR="00000000" w:rsidRPr="00000000">
        <w:rPr>
          <w:rFonts w:ascii="Calibri" w:cs="Calibri" w:eastAsia="Calibri" w:hAnsi="Calibri"/>
          <w:sz w:val="20"/>
          <w:szCs w:val="20"/>
          <w:rtl w:val="0"/>
        </w:rPr>
        <w:t xml:space="preserve"> input already exists in HOUSEHOLD table:</w:t>
      </w:r>
    </w:p>
    <w:p w:rsidR="00000000" w:rsidDel="00000000" w:rsidP="00000000" w:rsidRDefault="00000000" w:rsidRPr="00000000" w14:paraId="00000023">
      <w:pPr>
        <w:numPr>
          <w:ilvl w:val="3"/>
          <w:numId w:val="1"/>
        </w:numPr>
        <w:ind w:left="28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message includes  “Email already exists!”</w:t>
      </w:r>
    </w:p>
    <w:p w:rsidR="00000000" w:rsidDel="00000000" w:rsidP="00000000" w:rsidRDefault="00000000" w:rsidRPr="00000000" w14:paraId="00000024">
      <w:pPr>
        <w:numPr>
          <w:ilvl w:val="2"/>
          <w:numId w:val="1"/>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w:t>
      </w:r>
      <w:r w:rsidDel="00000000" w:rsidR="00000000" w:rsidRPr="00000000">
        <w:rPr>
          <w:rFonts w:ascii="Calibri" w:cs="Calibri" w:eastAsia="Calibri" w:hAnsi="Calibri"/>
          <w:i w:val="1"/>
          <w:sz w:val="20"/>
          <w:szCs w:val="20"/>
          <w:rtl w:val="0"/>
        </w:rPr>
        <w:t xml:space="preserve"> postal code </w:t>
      </w:r>
      <w:r w:rsidDel="00000000" w:rsidR="00000000" w:rsidRPr="00000000">
        <w:rPr>
          <w:rFonts w:ascii="Calibri" w:cs="Calibri" w:eastAsia="Calibri" w:hAnsi="Calibri"/>
          <w:sz w:val="20"/>
          <w:szCs w:val="20"/>
          <w:rtl w:val="0"/>
        </w:rPr>
        <w:t xml:space="preserve">doesnt exist in LOCATION table:</w:t>
      </w:r>
    </w:p>
    <w:p w:rsidR="00000000" w:rsidDel="00000000" w:rsidP="00000000" w:rsidRDefault="00000000" w:rsidRPr="00000000" w14:paraId="00000025">
      <w:pPr>
        <w:numPr>
          <w:ilvl w:val="3"/>
          <w:numId w:val="1"/>
        </w:numPr>
        <w:ind w:left="28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message includes  “Postal code is not correct!”</w:t>
      </w:r>
    </w:p>
    <w:p w:rsidR="00000000" w:rsidDel="00000000" w:rsidP="00000000" w:rsidRDefault="00000000" w:rsidRPr="00000000" w14:paraId="00000026">
      <w:pPr>
        <w:numPr>
          <w:ilvl w:val="2"/>
          <w:numId w:val="1"/>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data validation of </w:t>
      </w:r>
      <w:r w:rsidDel="00000000" w:rsidR="00000000" w:rsidRPr="00000000">
        <w:rPr>
          <w:rFonts w:ascii="Calibri" w:cs="Calibri" w:eastAsia="Calibri" w:hAnsi="Calibri"/>
          <w:i w:val="1"/>
          <w:sz w:val="20"/>
          <w:szCs w:val="20"/>
          <w:rtl w:val="0"/>
        </w:rPr>
        <w:t xml:space="preserve">Home Type, Square footage</w:t>
      </w:r>
      <w:r w:rsidDel="00000000" w:rsidR="00000000" w:rsidRPr="00000000">
        <w:rPr>
          <w:rFonts w:ascii="Calibri" w:cs="Calibri" w:eastAsia="Calibri" w:hAnsi="Calibri"/>
          <w:sz w:val="20"/>
          <w:szCs w:val="20"/>
          <w:rtl w:val="0"/>
        </w:rPr>
        <w:t xml:space="preserve"> (whole number) doesnt pass:</w:t>
      </w:r>
    </w:p>
    <w:p w:rsidR="00000000" w:rsidDel="00000000" w:rsidP="00000000" w:rsidRDefault="00000000" w:rsidRPr="00000000" w14:paraId="00000027">
      <w:pPr>
        <w:numPr>
          <w:ilvl w:val="3"/>
          <w:numId w:val="1"/>
        </w:numPr>
        <w:ind w:left="28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message includes “Please enter valid Home Type/Square footage”</w:t>
      </w:r>
    </w:p>
    <w:p w:rsidR="00000000" w:rsidDel="00000000" w:rsidP="00000000" w:rsidRDefault="00000000" w:rsidRPr="00000000" w14:paraId="00000028">
      <w:pPr>
        <w:numPr>
          <w:ilvl w:val="2"/>
          <w:numId w:val="1"/>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“No Heat” box is not ticked, and data validation of </w:t>
      </w:r>
      <w:r w:rsidDel="00000000" w:rsidR="00000000" w:rsidRPr="00000000">
        <w:rPr>
          <w:rFonts w:ascii="Calibri" w:cs="Calibri" w:eastAsia="Calibri" w:hAnsi="Calibri"/>
          <w:i w:val="1"/>
          <w:sz w:val="20"/>
          <w:szCs w:val="20"/>
          <w:rtl w:val="0"/>
        </w:rPr>
        <w:t xml:space="preserve">Themostat setting for heating</w:t>
      </w:r>
      <w:r w:rsidDel="00000000" w:rsidR="00000000" w:rsidRPr="00000000">
        <w:rPr>
          <w:rFonts w:ascii="Calibri" w:cs="Calibri" w:eastAsia="Calibri" w:hAnsi="Calibri"/>
          <w:sz w:val="20"/>
          <w:szCs w:val="20"/>
          <w:rtl w:val="0"/>
        </w:rPr>
        <w:t xml:space="preserve"> (as a whole degrees Fahrenheit)  doesnt pass:</w:t>
      </w:r>
    </w:p>
    <w:p w:rsidR="00000000" w:rsidDel="00000000" w:rsidP="00000000" w:rsidRDefault="00000000" w:rsidRPr="00000000" w14:paraId="00000029">
      <w:pPr>
        <w:numPr>
          <w:ilvl w:val="3"/>
          <w:numId w:val="1"/>
        </w:numPr>
        <w:ind w:left="28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message includes “Please enter valid themostat setting for heating”</w:t>
      </w:r>
    </w:p>
    <w:p w:rsidR="00000000" w:rsidDel="00000000" w:rsidP="00000000" w:rsidRDefault="00000000" w:rsidRPr="00000000" w14:paraId="0000002A">
      <w:pPr>
        <w:numPr>
          <w:ilvl w:val="2"/>
          <w:numId w:val="1"/>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“No Cooling” box is not ticked, and data validation of </w:t>
      </w:r>
      <w:r w:rsidDel="00000000" w:rsidR="00000000" w:rsidRPr="00000000">
        <w:rPr>
          <w:rFonts w:ascii="Calibri" w:cs="Calibri" w:eastAsia="Calibri" w:hAnsi="Calibri"/>
          <w:i w:val="1"/>
          <w:sz w:val="20"/>
          <w:szCs w:val="20"/>
          <w:rtl w:val="0"/>
        </w:rPr>
        <w:t xml:space="preserve">Themostat setting for cooling</w:t>
      </w:r>
      <w:r w:rsidDel="00000000" w:rsidR="00000000" w:rsidRPr="00000000">
        <w:rPr>
          <w:rFonts w:ascii="Calibri" w:cs="Calibri" w:eastAsia="Calibri" w:hAnsi="Calibri"/>
          <w:sz w:val="20"/>
          <w:szCs w:val="20"/>
          <w:rtl w:val="0"/>
        </w:rPr>
        <w:t xml:space="preserve"> (as a whole degrees Fahrenheit)  doesnt pass:</w:t>
      </w:r>
    </w:p>
    <w:p w:rsidR="00000000" w:rsidDel="00000000" w:rsidP="00000000" w:rsidRDefault="00000000" w:rsidRPr="00000000" w14:paraId="0000002B">
      <w:pPr>
        <w:numPr>
          <w:ilvl w:val="3"/>
          <w:numId w:val="1"/>
        </w:numPr>
        <w:ind w:left="28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message includes “Please enter valid themostat setting for cooling”</w:t>
      </w:r>
    </w:p>
    <w:p w:rsidR="00000000" w:rsidDel="00000000" w:rsidP="00000000" w:rsidRDefault="00000000" w:rsidRPr="00000000" w14:paraId="0000002C">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there is error message, </w:t>
      </w:r>
      <w:r w:rsidDel="00000000" w:rsidR="00000000" w:rsidRPr="00000000">
        <w:rPr>
          <w:rFonts w:ascii="Calibri" w:cs="Calibri" w:eastAsia="Calibri" w:hAnsi="Calibri"/>
          <w:b w:val="1"/>
          <w:sz w:val="20"/>
          <w:szCs w:val="20"/>
          <w:rtl w:val="0"/>
        </w:rPr>
        <w:t xml:space="preserve">Pop Out Error Message Window </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Go Back to Enter Household </w:t>
      </w:r>
      <w:r w:rsidDel="00000000" w:rsidR="00000000" w:rsidRPr="00000000">
        <w:rPr>
          <w:rtl w:val="0"/>
        </w:rPr>
      </w:r>
    </w:p>
    <w:p w:rsidR="00000000" w:rsidDel="00000000" w:rsidP="00000000" w:rsidRDefault="00000000" w:rsidRPr="00000000" w14:paraId="0000002D">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there is no error, </w:t>
      </w:r>
      <w:r w:rsidDel="00000000" w:rsidR="00000000" w:rsidRPr="00000000">
        <w:rPr>
          <w:rFonts w:ascii="Calibri" w:cs="Calibri" w:eastAsia="Calibri" w:hAnsi="Calibri"/>
          <w:b w:val="1"/>
          <w:sz w:val="20"/>
          <w:szCs w:val="20"/>
          <w:rtl w:val="0"/>
        </w:rPr>
        <w:t xml:space="preserve">Save Data To Household Table </w:t>
      </w:r>
      <w:r w:rsidDel="00000000" w:rsidR="00000000" w:rsidRPr="00000000">
        <w:rPr>
          <w:rFonts w:ascii="Calibri" w:cs="Calibri" w:eastAsia="Calibri" w:hAnsi="Calibri"/>
          <w:sz w:val="20"/>
          <w:szCs w:val="20"/>
          <w:rtl w:val="0"/>
        </w:rPr>
        <w:t xml:space="preserve">and</w:t>
      </w:r>
      <w:r w:rsidDel="00000000" w:rsidR="00000000" w:rsidRPr="00000000">
        <w:rPr>
          <w:rFonts w:ascii="Calibri" w:cs="Calibri" w:eastAsia="Calibri" w:hAnsi="Calibri"/>
          <w:b w:val="1"/>
          <w:sz w:val="20"/>
          <w:szCs w:val="20"/>
          <w:rtl w:val="0"/>
        </w:rPr>
        <w:t xml:space="preserve"> Go To Add Appliance </w:t>
      </w:r>
      <w:r w:rsidDel="00000000" w:rsidR="00000000" w:rsidRPr="00000000">
        <w:rPr>
          <w:rtl w:val="0"/>
        </w:rPr>
      </w:r>
    </w:p>
    <w:p w:rsidR="00000000" w:rsidDel="00000000" w:rsidP="00000000" w:rsidRDefault="00000000" w:rsidRPr="00000000" w14:paraId="0000002E">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F">
      <w:pPr>
        <w:pStyle w:val="Heading2"/>
        <w:rPr>
          <w:rFonts w:ascii="Calibri" w:cs="Calibri" w:eastAsia="Calibri" w:hAnsi="Calibri"/>
          <w:u w:val="single"/>
        </w:rPr>
      </w:pPr>
      <w:bookmarkStart w:colFirst="0" w:colLast="0" w:name="_heading=h.4d34og8" w:id="8"/>
      <w:bookmarkEnd w:id="8"/>
      <w:r w:rsidDel="00000000" w:rsidR="00000000" w:rsidRPr="00000000">
        <w:rPr>
          <w:rFonts w:ascii="Calibri" w:cs="Calibri" w:eastAsia="Calibri" w:hAnsi="Calibri"/>
          <w:u w:val="single"/>
          <w:rtl w:val="0"/>
        </w:rPr>
        <w:t xml:space="preserve">Add Appliance</w:t>
      </w:r>
    </w:p>
    <w:p w:rsidR="00000000" w:rsidDel="00000000" w:rsidP="00000000" w:rsidRDefault="00000000" w:rsidRPr="00000000" w14:paraId="00000030">
      <w:pPr>
        <w:pStyle w:val="Heading3"/>
        <w:rPr>
          <w:rFonts w:ascii="Calibri" w:cs="Calibri" w:eastAsia="Calibri" w:hAnsi="Calibri"/>
          <w:sz w:val="20"/>
          <w:szCs w:val="20"/>
        </w:rPr>
      </w:pPr>
      <w:bookmarkStart w:colFirst="0" w:colLast="0" w:name="_heading=h.2s8eyo1" w:id="9"/>
      <w:bookmarkEnd w:id="9"/>
      <w:r w:rsidDel="00000000" w:rsidR="00000000" w:rsidRPr="00000000">
        <w:rPr>
          <w:rFonts w:ascii="Calibri" w:cs="Calibri" w:eastAsia="Calibri" w:hAnsi="Calibri"/>
          <w:rtl w:val="0"/>
        </w:rPr>
        <w:t xml:space="preserve">Task Decomposition</w:t>
      </w:r>
      <w:r w:rsidDel="00000000" w:rsidR="00000000" w:rsidRPr="00000000">
        <w:rPr>
          <w:rtl w:val="0"/>
        </w:rPr>
      </w:r>
    </w:p>
    <w:p w:rsidR="00000000" w:rsidDel="00000000" w:rsidP="00000000" w:rsidRDefault="00000000" w:rsidRPr="00000000" w14:paraId="00000031">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Enabling condition: Triggered after user pressed the “</w:t>
      </w:r>
      <w:r w:rsidDel="00000000" w:rsidR="00000000" w:rsidRPr="00000000">
        <w:rPr>
          <w:rFonts w:ascii="Calibri" w:cs="Calibri" w:eastAsia="Calibri" w:hAnsi="Calibri"/>
          <w:b w:val="1"/>
          <w:i w:val="1"/>
          <w:sz w:val="20"/>
          <w:szCs w:val="20"/>
          <w:rtl w:val="0"/>
        </w:rPr>
        <w:t xml:space="preserve">Next</w:t>
      </w:r>
      <w:r w:rsidDel="00000000" w:rsidR="00000000" w:rsidRPr="00000000">
        <w:rPr>
          <w:rFonts w:ascii="Calibri" w:cs="Calibri" w:eastAsia="Calibri" w:hAnsi="Calibri"/>
          <w:sz w:val="20"/>
          <w:szCs w:val="20"/>
          <w:rtl w:val="0"/>
        </w:rPr>
        <w:t xml:space="preserve">” button in Enter Household Info form</w:t>
      </w:r>
    </w:p>
    <w:p w:rsidR="00000000" w:rsidDel="00000000" w:rsidP="00000000" w:rsidRDefault="00000000" w:rsidRPr="00000000" w14:paraId="00000032">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Frequency: Different fields’ frequency can be different, dependent on which Appliance/Method user selects </w:t>
      </w:r>
    </w:p>
    <w:p w:rsidR="00000000" w:rsidDel="00000000" w:rsidP="00000000" w:rsidRDefault="00000000" w:rsidRPr="00000000" w14:paraId="00000033">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 interaction: Read from HOUSEHOLD table, Multiple times of Insert into APPLIANCE and MANUFACURER table</w:t>
      </w:r>
    </w:p>
    <w:p w:rsidR="00000000" w:rsidDel="00000000" w:rsidP="00000000" w:rsidRDefault="00000000" w:rsidRPr="00000000" w14:paraId="00000034">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Lock Type: 1 read lock for HOUSEHOLD table, 2 write lock for APPLIANCE and MANUFACURER table</w:t>
      </w:r>
    </w:p>
    <w:p w:rsidR="00000000" w:rsidDel="00000000" w:rsidP="00000000" w:rsidRDefault="00000000" w:rsidRPr="00000000" w14:paraId="00000035">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of subtask: Mother task is needed since there is order of sequence in subtask, </w:t>
      </w:r>
      <w:r w:rsidDel="00000000" w:rsidR="00000000" w:rsidRPr="00000000">
        <w:rPr>
          <w:rFonts w:ascii="Calibri" w:cs="Calibri" w:eastAsia="Calibri" w:hAnsi="Calibri"/>
          <w:b w:val="1"/>
          <w:sz w:val="20"/>
          <w:szCs w:val="20"/>
          <w:rtl w:val="0"/>
        </w:rPr>
        <w:t xml:space="preserve">Display Appliance Fields Based on User Selection </w:t>
      </w:r>
      <w:r w:rsidDel="00000000" w:rsidR="00000000" w:rsidRPr="00000000">
        <w:rPr>
          <w:rFonts w:ascii="Calibri" w:cs="Calibri" w:eastAsia="Calibri" w:hAnsi="Calibri"/>
          <w:sz w:val="20"/>
          <w:szCs w:val="20"/>
          <w:rtl w:val="0"/>
        </w:rPr>
        <w:t xml:space="preserve">-&gt;</w:t>
      </w:r>
      <w:r w:rsidDel="00000000" w:rsidR="00000000" w:rsidRPr="00000000">
        <w:rPr>
          <w:rFonts w:ascii="Calibri" w:cs="Calibri" w:eastAsia="Calibri" w:hAnsi="Calibri"/>
          <w:b w:val="1"/>
          <w:sz w:val="20"/>
          <w:szCs w:val="20"/>
          <w:rtl w:val="0"/>
        </w:rPr>
        <w:t xml:space="preserve"> Run Data Validation of the Entered Fields -&gt; (Pop Out Error Message Window and Go Back to Add Appliance) </w:t>
      </w:r>
      <w:r w:rsidDel="00000000" w:rsidR="00000000" w:rsidRPr="00000000">
        <w:rPr>
          <w:rFonts w:ascii="Calibri" w:cs="Calibri" w:eastAsia="Calibri" w:hAnsi="Calibri"/>
          <w:sz w:val="20"/>
          <w:szCs w:val="20"/>
          <w:rtl w:val="0"/>
        </w:rPr>
        <w:t xml:space="preserve">or (</w:t>
      </w:r>
      <w:r w:rsidDel="00000000" w:rsidR="00000000" w:rsidRPr="00000000">
        <w:rPr>
          <w:rFonts w:ascii="Calibri" w:cs="Calibri" w:eastAsia="Calibri" w:hAnsi="Calibri"/>
          <w:b w:val="1"/>
          <w:sz w:val="20"/>
          <w:szCs w:val="20"/>
          <w:rtl w:val="0"/>
        </w:rPr>
        <w:t xml:space="preserve">Create new Appliance to APPLIANCE database</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and</w:t>
      </w:r>
      <w:r w:rsidDel="00000000" w:rsidR="00000000" w:rsidRPr="00000000">
        <w:rPr>
          <w:rFonts w:ascii="Calibri" w:cs="Calibri" w:eastAsia="Calibri" w:hAnsi="Calibri"/>
          <w:b w:val="1"/>
          <w:sz w:val="20"/>
          <w:szCs w:val="20"/>
          <w:rtl w:val="0"/>
        </w:rPr>
        <w:t xml:space="preserve"> go to Appliance Listing)</w:t>
      </w:r>
      <w:r w:rsidDel="00000000" w:rsidR="00000000" w:rsidRPr="00000000">
        <w:rPr>
          <w:rtl w:val="0"/>
        </w:rPr>
      </w:r>
    </w:p>
    <w:p w:rsidR="00000000" w:rsidDel="00000000" w:rsidP="00000000" w:rsidRDefault="00000000" w:rsidRPr="00000000" w14:paraId="00000036">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Consistency: critical, data should be persisted to the database when saving from the screen</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pStyle w:val="Heading3"/>
        <w:rPr>
          <w:rFonts w:ascii="Calibri" w:cs="Calibri" w:eastAsia="Calibri" w:hAnsi="Calibri"/>
          <w:sz w:val="20"/>
          <w:szCs w:val="20"/>
        </w:rPr>
      </w:pPr>
      <w:bookmarkStart w:colFirst="0" w:colLast="0" w:name="_heading=h.17dp8vu" w:id="10"/>
      <w:bookmarkEnd w:id="10"/>
      <w:r w:rsidDel="00000000" w:rsidR="00000000" w:rsidRPr="00000000">
        <w:rPr>
          <w:rFonts w:ascii="Calibri" w:cs="Calibri" w:eastAsia="Calibri" w:hAnsi="Calibri"/>
          <w:rtl w:val="0"/>
        </w:rPr>
        <w:t xml:space="preserve">Abstract Code</w:t>
      </w:r>
      <w:r w:rsidDel="00000000" w:rsidR="00000000" w:rsidRPr="00000000">
        <w:rPr>
          <w:rtl w:val="0"/>
        </w:rPr>
      </w:r>
    </w:p>
    <w:p w:rsidR="00000000" w:rsidDel="00000000" w:rsidP="00000000" w:rsidRDefault="00000000" w:rsidRPr="00000000" w14:paraId="00000039">
      <w:pPr>
        <w:numPr>
          <w:ilvl w:val="0"/>
          <w:numId w:val="1"/>
        </w:numPr>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Display Appliance Fields Based on User Selection</w:t>
      </w:r>
    </w:p>
    <w:p w:rsidR="00000000" w:rsidDel="00000000" w:rsidP="00000000" w:rsidRDefault="00000000" w:rsidRPr="00000000" w14:paraId="0000003A">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user selects </w:t>
      </w:r>
      <w:r w:rsidDel="00000000" w:rsidR="00000000" w:rsidRPr="00000000">
        <w:rPr>
          <w:rFonts w:ascii="Calibri" w:cs="Calibri" w:eastAsia="Calibri" w:hAnsi="Calibri"/>
          <w:i w:val="1"/>
          <w:sz w:val="20"/>
          <w:szCs w:val="20"/>
          <w:rtl w:val="0"/>
        </w:rPr>
        <w:t xml:space="preserve">Air Handler </w:t>
      </w:r>
      <w:r w:rsidDel="00000000" w:rsidR="00000000" w:rsidRPr="00000000">
        <w:rPr>
          <w:rtl w:val="0"/>
        </w:rPr>
      </w:r>
    </w:p>
    <w:p w:rsidR="00000000" w:rsidDel="00000000" w:rsidP="00000000" w:rsidRDefault="00000000" w:rsidRPr="00000000" w14:paraId="0000003B">
      <w:pPr>
        <w:numPr>
          <w:ilvl w:val="2"/>
          <w:numId w:val="1"/>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Displays fields of </w:t>
      </w:r>
      <w:r w:rsidDel="00000000" w:rsidR="00000000" w:rsidRPr="00000000">
        <w:rPr>
          <w:rFonts w:ascii="Calibri" w:cs="Calibri" w:eastAsia="Calibri" w:hAnsi="Calibri"/>
          <w:i w:val="1"/>
          <w:sz w:val="20"/>
          <w:szCs w:val="20"/>
          <w:rtl w:val="0"/>
        </w:rPr>
        <w:t xml:space="preserve">manufactuer, model name, BTU and Fan RPMs </w:t>
      </w:r>
      <w:r w:rsidDel="00000000" w:rsidR="00000000" w:rsidRPr="00000000">
        <w:rPr>
          <w:rtl w:val="0"/>
        </w:rPr>
      </w:r>
    </w:p>
    <w:p w:rsidR="00000000" w:rsidDel="00000000" w:rsidP="00000000" w:rsidRDefault="00000000" w:rsidRPr="00000000" w14:paraId="0000003C">
      <w:pPr>
        <w:numPr>
          <w:ilvl w:val="2"/>
          <w:numId w:val="1"/>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Displays heating/cooling method</w:t>
      </w:r>
    </w:p>
    <w:p w:rsidR="00000000" w:rsidDel="00000000" w:rsidP="00000000" w:rsidRDefault="00000000" w:rsidRPr="00000000" w14:paraId="0000003D">
      <w:pPr>
        <w:numPr>
          <w:ilvl w:val="3"/>
          <w:numId w:val="1"/>
        </w:numPr>
        <w:ind w:left="28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user selects </w:t>
      </w:r>
      <w:r w:rsidDel="00000000" w:rsidR="00000000" w:rsidRPr="00000000">
        <w:rPr>
          <w:rFonts w:ascii="Calibri" w:cs="Calibri" w:eastAsia="Calibri" w:hAnsi="Calibri"/>
          <w:i w:val="1"/>
          <w:sz w:val="20"/>
          <w:szCs w:val="20"/>
          <w:rtl w:val="0"/>
        </w:rPr>
        <w:t xml:space="preserve">air conditioner,</w:t>
      </w:r>
      <w:r w:rsidDel="00000000" w:rsidR="00000000" w:rsidRPr="00000000">
        <w:rPr>
          <w:rFonts w:ascii="Calibri" w:cs="Calibri" w:eastAsia="Calibri" w:hAnsi="Calibri"/>
          <w:sz w:val="20"/>
          <w:szCs w:val="20"/>
          <w:rtl w:val="0"/>
        </w:rPr>
        <w:t xml:space="preserve"> displays </w:t>
      </w:r>
      <w:r w:rsidDel="00000000" w:rsidR="00000000" w:rsidRPr="00000000">
        <w:rPr>
          <w:rFonts w:ascii="Calibri" w:cs="Calibri" w:eastAsia="Calibri" w:hAnsi="Calibri"/>
          <w:i w:val="1"/>
          <w:sz w:val="20"/>
          <w:szCs w:val="20"/>
          <w:rtl w:val="0"/>
        </w:rPr>
        <w:t xml:space="preserve">EER</w:t>
      </w:r>
      <w:r w:rsidDel="00000000" w:rsidR="00000000" w:rsidRPr="00000000">
        <w:rPr>
          <w:rtl w:val="0"/>
        </w:rPr>
      </w:r>
    </w:p>
    <w:p w:rsidR="00000000" w:rsidDel="00000000" w:rsidP="00000000" w:rsidRDefault="00000000" w:rsidRPr="00000000" w14:paraId="0000003E">
      <w:pPr>
        <w:numPr>
          <w:ilvl w:val="3"/>
          <w:numId w:val="1"/>
        </w:numPr>
        <w:ind w:left="28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user selects </w:t>
      </w:r>
      <w:r w:rsidDel="00000000" w:rsidR="00000000" w:rsidRPr="00000000">
        <w:rPr>
          <w:rFonts w:ascii="Calibri" w:cs="Calibri" w:eastAsia="Calibri" w:hAnsi="Calibri"/>
          <w:i w:val="1"/>
          <w:sz w:val="20"/>
          <w:szCs w:val="20"/>
          <w:rtl w:val="0"/>
        </w:rPr>
        <w:t xml:space="preserve">heater</w:t>
      </w:r>
      <w:r w:rsidDel="00000000" w:rsidR="00000000" w:rsidRPr="00000000">
        <w:rPr>
          <w:rFonts w:ascii="Calibri" w:cs="Calibri" w:eastAsia="Calibri" w:hAnsi="Calibri"/>
          <w:sz w:val="20"/>
          <w:szCs w:val="20"/>
          <w:rtl w:val="0"/>
        </w:rPr>
        <w:t xml:space="preserve">, displays</w:t>
      </w:r>
      <w:r w:rsidDel="00000000" w:rsidR="00000000" w:rsidRPr="00000000">
        <w:rPr>
          <w:rFonts w:ascii="Calibri" w:cs="Calibri" w:eastAsia="Calibri" w:hAnsi="Calibri"/>
          <w:i w:val="1"/>
          <w:sz w:val="20"/>
          <w:szCs w:val="20"/>
          <w:rtl w:val="0"/>
        </w:rPr>
        <w:t xml:space="preserve"> energy source</w:t>
      </w:r>
      <w:r w:rsidDel="00000000" w:rsidR="00000000" w:rsidRPr="00000000">
        <w:rPr>
          <w:rtl w:val="0"/>
        </w:rPr>
      </w:r>
    </w:p>
    <w:p w:rsidR="00000000" w:rsidDel="00000000" w:rsidP="00000000" w:rsidRDefault="00000000" w:rsidRPr="00000000" w14:paraId="0000003F">
      <w:pPr>
        <w:numPr>
          <w:ilvl w:val="3"/>
          <w:numId w:val="1"/>
        </w:numPr>
        <w:ind w:left="28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user selects </w:t>
      </w:r>
      <w:r w:rsidDel="00000000" w:rsidR="00000000" w:rsidRPr="00000000">
        <w:rPr>
          <w:rFonts w:ascii="Calibri" w:cs="Calibri" w:eastAsia="Calibri" w:hAnsi="Calibri"/>
          <w:i w:val="1"/>
          <w:sz w:val="20"/>
          <w:szCs w:val="20"/>
          <w:rtl w:val="0"/>
        </w:rPr>
        <w:t xml:space="preserve">heat pup</w:t>
      </w:r>
      <w:r w:rsidDel="00000000" w:rsidR="00000000" w:rsidRPr="00000000">
        <w:rPr>
          <w:rFonts w:ascii="Calibri" w:cs="Calibri" w:eastAsia="Calibri" w:hAnsi="Calibri"/>
          <w:sz w:val="20"/>
          <w:szCs w:val="20"/>
          <w:rtl w:val="0"/>
        </w:rPr>
        <w:t xml:space="preserve">, displays</w:t>
      </w:r>
      <w:r w:rsidDel="00000000" w:rsidR="00000000" w:rsidRPr="00000000">
        <w:rPr>
          <w:rFonts w:ascii="Calibri" w:cs="Calibri" w:eastAsia="Calibri" w:hAnsi="Calibri"/>
          <w:i w:val="1"/>
          <w:sz w:val="20"/>
          <w:szCs w:val="20"/>
          <w:rtl w:val="0"/>
        </w:rPr>
        <w:t xml:space="preserve"> SEER and HSPF</w:t>
      </w:r>
      <w:r w:rsidDel="00000000" w:rsidR="00000000" w:rsidRPr="00000000">
        <w:rPr>
          <w:rtl w:val="0"/>
        </w:rPr>
      </w:r>
    </w:p>
    <w:p w:rsidR="00000000" w:rsidDel="00000000" w:rsidP="00000000" w:rsidRDefault="00000000" w:rsidRPr="00000000" w14:paraId="00000040">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user selects </w:t>
      </w:r>
      <w:r w:rsidDel="00000000" w:rsidR="00000000" w:rsidRPr="00000000">
        <w:rPr>
          <w:rFonts w:ascii="Calibri" w:cs="Calibri" w:eastAsia="Calibri" w:hAnsi="Calibri"/>
          <w:i w:val="1"/>
          <w:sz w:val="20"/>
          <w:szCs w:val="20"/>
          <w:rtl w:val="0"/>
        </w:rPr>
        <w:t xml:space="preserve">Water Heater</w:t>
      </w:r>
      <w:r w:rsidDel="00000000" w:rsidR="00000000" w:rsidRPr="00000000">
        <w:rPr>
          <w:rtl w:val="0"/>
        </w:rPr>
      </w:r>
    </w:p>
    <w:p w:rsidR="00000000" w:rsidDel="00000000" w:rsidP="00000000" w:rsidRDefault="00000000" w:rsidRPr="00000000" w14:paraId="00000041">
      <w:pPr>
        <w:numPr>
          <w:ilvl w:val="2"/>
          <w:numId w:val="1"/>
        </w:numPr>
        <w:ind w:left="2160" w:hanging="360"/>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Displays fields of manufactuer, model name, BTU, tank size, current temperature setting and energy source </w:t>
      </w:r>
      <w:r w:rsidDel="00000000" w:rsidR="00000000" w:rsidRPr="00000000">
        <w:rPr>
          <w:rtl w:val="0"/>
        </w:rPr>
      </w:r>
    </w:p>
    <w:p w:rsidR="00000000" w:rsidDel="00000000" w:rsidP="00000000" w:rsidRDefault="00000000" w:rsidRPr="00000000" w14:paraId="00000042">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t>
      </w:r>
      <w:r w:rsidDel="00000000" w:rsidR="00000000" w:rsidRPr="00000000">
        <w:rPr>
          <w:rFonts w:ascii="Calibri" w:cs="Calibri" w:eastAsia="Calibri" w:hAnsi="Calibri"/>
          <w:b w:val="1"/>
          <w:i w:val="1"/>
          <w:sz w:val="20"/>
          <w:szCs w:val="20"/>
          <w:rtl w:val="0"/>
        </w:rPr>
        <w:t xml:space="preserve">Add</w:t>
      </w:r>
      <w:r w:rsidDel="00000000" w:rsidR="00000000" w:rsidRPr="00000000">
        <w:rPr>
          <w:rFonts w:ascii="Calibri" w:cs="Calibri" w:eastAsia="Calibri" w:hAnsi="Calibri"/>
          <w:sz w:val="20"/>
          <w:szCs w:val="20"/>
          <w:rtl w:val="0"/>
        </w:rPr>
        <w:t xml:space="preserve">” button is pushed, </w:t>
      </w:r>
    </w:p>
    <w:p w:rsidR="00000000" w:rsidDel="00000000" w:rsidP="00000000" w:rsidRDefault="00000000" w:rsidRPr="00000000" w14:paraId="00000043">
      <w:pPr>
        <w:numPr>
          <w:ilvl w:val="1"/>
          <w:numId w:val="1"/>
        </w:numPr>
        <w:ind w:left="144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Run Data Validation of the Entered Fields </w:t>
      </w:r>
    </w:p>
    <w:p w:rsidR="00000000" w:rsidDel="00000000" w:rsidP="00000000" w:rsidRDefault="00000000" w:rsidRPr="00000000" w14:paraId="00000044">
      <w:pPr>
        <w:numPr>
          <w:ilvl w:val="2"/>
          <w:numId w:val="1"/>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t>
      </w:r>
      <w:r w:rsidDel="00000000" w:rsidR="00000000" w:rsidRPr="00000000">
        <w:rPr>
          <w:rFonts w:ascii="Calibri" w:cs="Calibri" w:eastAsia="Calibri" w:hAnsi="Calibri"/>
          <w:i w:val="1"/>
          <w:sz w:val="20"/>
          <w:szCs w:val="20"/>
          <w:rtl w:val="0"/>
        </w:rPr>
        <w:t xml:space="preserve">BTU</w:t>
      </w:r>
      <w:r w:rsidDel="00000000" w:rsidR="00000000" w:rsidRPr="00000000">
        <w:rPr>
          <w:rFonts w:ascii="Calibri" w:cs="Calibri" w:eastAsia="Calibri" w:hAnsi="Calibri"/>
          <w:sz w:val="20"/>
          <w:szCs w:val="20"/>
          <w:rtl w:val="0"/>
        </w:rPr>
        <w:t xml:space="preserve"> doesnt esit or not in whole number, add to error message </w:t>
      </w:r>
    </w:p>
    <w:p w:rsidR="00000000" w:rsidDel="00000000" w:rsidP="00000000" w:rsidRDefault="00000000" w:rsidRPr="00000000" w14:paraId="00000045">
      <w:pPr>
        <w:numPr>
          <w:ilvl w:val="2"/>
          <w:numId w:val="1"/>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t>
      </w:r>
      <w:r w:rsidDel="00000000" w:rsidR="00000000" w:rsidRPr="00000000">
        <w:rPr>
          <w:rFonts w:ascii="Calibri" w:cs="Calibri" w:eastAsia="Calibri" w:hAnsi="Calibri"/>
          <w:i w:val="1"/>
          <w:sz w:val="20"/>
          <w:szCs w:val="20"/>
          <w:rtl w:val="0"/>
        </w:rPr>
        <w:t xml:space="preserve">Manufactuer or Model Name</w:t>
      </w:r>
      <w:r w:rsidDel="00000000" w:rsidR="00000000" w:rsidRPr="00000000">
        <w:rPr>
          <w:rFonts w:ascii="Calibri" w:cs="Calibri" w:eastAsia="Calibri" w:hAnsi="Calibri"/>
          <w:sz w:val="20"/>
          <w:szCs w:val="20"/>
          <w:rtl w:val="0"/>
        </w:rPr>
        <w:t xml:space="preserve"> is Null, add to error message</w:t>
      </w:r>
    </w:p>
    <w:p w:rsidR="00000000" w:rsidDel="00000000" w:rsidP="00000000" w:rsidRDefault="00000000" w:rsidRPr="00000000" w14:paraId="00000046">
      <w:pPr>
        <w:numPr>
          <w:ilvl w:val="2"/>
          <w:numId w:val="1"/>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t>
      </w:r>
      <w:r w:rsidDel="00000000" w:rsidR="00000000" w:rsidRPr="00000000">
        <w:rPr>
          <w:rFonts w:ascii="Calibri" w:cs="Calibri" w:eastAsia="Calibri" w:hAnsi="Calibri"/>
          <w:i w:val="1"/>
          <w:sz w:val="20"/>
          <w:szCs w:val="20"/>
          <w:rtl w:val="0"/>
        </w:rPr>
        <w:t xml:space="preserve">Air Handler</w:t>
      </w:r>
      <w:r w:rsidDel="00000000" w:rsidR="00000000" w:rsidRPr="00000000">
        <w:rPr>
          <w:rFonts w:ascii="Calibri" w:cs="Calibri" w:eastAsia="Calibri" w:hAnsi="Calibri"/>
          <w:sz w:val="20"/>
          <w:szCs w:val="20"/>
          <w:rtl w:val="0"/>
        </w:rPr>
        <w:t xml:space="preserve"> is selected </w:t>
      </w:r>
    </w:p>
    <w:p w:rsidR="00000000" w:rsidDel="00000000" w:rsidP="00000000" w:rsidRDefault="00000000" w:rsidRPr="00000000" w14:paraId="00000047">
      <w:pPr>
        <w:numPr>
          <w:ilvl w:val="3"/>
          <w:numId w:val="1"/>
        </w:numPr>
        <w:ind w:left="28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t>
      </w:r>
      <w:r w:rsidDel="00000000" w:rsidR="00000000" w:rsidRPr="00000000">
        <w:rPr>
          <w:rFonts w:ascii="Calibri" w:cs="Calibri" w:eastAsia="Calibri" w:hAnsi="Calibri"/>
          <w:i w:val="1"/>
          <w:sz w:val="20"/>
          <w:szCs w:val="20"/>
          <w:rtl w:val="0"/>
        </w:rPr>
        <w:t xml:space="preserve">RPM</w:t>
      </w:r>
      <w:r w:rsidDel="00000000" w:rsidR="00000000" w:rsidRPr="00000000">
        <w:rPr>
          <w:rFonts w:ascii="Calibri" w:cs="Calibri" w:eastAsia="Calibri" w:hAnsi="Calibri"/>
          <w:sz w:val="20"/>
          <w:szCs w:val="20"/>
          <w:rtl w:val="0"/>
        </w:rPr>
        <w:t xml:space="preserve"> is Null or not in whole number, add to error message </w:t>
      </w:r>
    </w:p>
    <w:p w:rsidR="00000000" w:rsidDel="00000000" w:rsidP="00000000" w:rsidRDefault="00000000" w:rsidRPr="00000000" w14:paraId="00000048">
      <w:pPr>
        <w:numPr>
          <w:ilvl w:val="3"/>
          <w:numId w:val="1"/>
        </w:numPr>
        <w:ind w:left="28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t>
      </w:r>
      <w:r w:rsidDel="00000000" w:rsidR="00000000" w:rsidRPr="00000000">
        <w:rPr>
          <w:rFonts w:ascii="Calibri" w:cs="Calibri" w:eastAsia="Calibri" w:hAnsi="Calibri"/>
          <w:i w:val="1"/>
          <w:sz w:val="20"/>
          <w:szCs w:val="20"/>
          <w:rtl w:val="0"/>
        </w:rPr>
        <w:t xml:space="preserve">air conditioner </w:t>
      </w:r>
      <w:r w:rsidDel="00000000" w:rsidR="00000000" w:rsidRPr="00000000">
        <w:rPr>
          <w:rFonts w:ascii="Calibri" w:cs="Calibri" w:eastAsia="Calibri" w:hAnsi="Calibri"/>
          <w:sz w:val="20"/>
          <w:szCs w:val="20"/>
          <w:rtl w:val="0"/>
        </w:rPr>
        <w:t xml:space="preserve">is selected , </w:t>
      </w:r>
      <w:r w:rsidDel="00000000" w:rsidR="00000000" w:rsidRPr="00000000">
        <w:rPr>
          <w:rFonts w:ascii="Calibri" w:cs="Calibri" w:eastAsia="Calibri" w:hAnsi="Calibri"/>
          <w:i w:val="1"/>
          <w:sz w:val="20"/>
          <w:szCs w:val="20"/>
          <w:rtl w:val="0"/>
        </w:rPr>
        <w:t xml:space="preserve">EER </w:t>
      </w:r>
      <w:r w:rsidDel="00000000" w:rsidR="00000000" w:rsidRPr="00000000">
        <w:rPr>
          <w:rFonts w:ascii="Calibri" w:cs="Calibri" w:eastAsia="Calibri" w:hAnsi="Calibri"/>
          <w:sz w:val="20"/>
          <w:szCs w:val="20"/>
          <w:rtl w:val="0"/>
        </w:rPr>
        <w:t xml:space="preserve">is Null or not in decimal number to the tenth decimal point, add to error message</w:t>
      </w:r>
    </w:p>
    <w:p w:rsidR="00000000" w:rsidDel="00000000" w:rsidP="00000000" w:rsidRDefault="00000000" w:rsidRPr="00000000" w14:paraId="00000049">
      <w:pPr>
        <w:numPr>
          <w:ilvl w:val="3"/>
          <w:numId w:val="1"/>
        </w:numPr>
        <w:ind w:left="28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t>
      </w:r>
      <w:r w:rsidDel="00000000" w:rsidR="00000000" w:rsidRPr="00000000">
        <w:rPr>
          <w:rFonts w:ascii="Calibri" w:cs="Calibri" w:eastAsia="Calibri" w:hAnsi="Calibri"/>
          <w:i w:val="1"/>
          <w:sz w:val="20"/>
          <w:szCs w:val="20"/>
          <w:rtl w:val="0"/>
        </w:rPr>
        <w:t xml:space="preserve">heater</w:t>
      </w:r>
      <w:r w:rsidDel="00000000" w:rsidR="00000000" w:rsidRPr="00000000">
        <w:rPr>
          <w:rFonts w:ascii="Calibri" w:cs="Calibri" w:eastAsia="Calibri" w:hAnsi="Calibri"/>
          <w:sz w:val="20"/>
          <w:szCs w:val="20"/>
          <w:rtl w:val="0"/>
        </w:rPr>
        <w:t xml:space="preserve"> is selected and </w:t>
      </w:r>
      <w:r w:rsidDel="00000000" w:rsidR="00000000" w:rsidRPr="00000000">
        <w:rPr>
          <w:rFonts w:ascii="Calibri" w:cs="Calibri" w:eastAsia="Calibri" w:hAnsi="Calibri"/>
          <w:i w:val="1"/>
          <w:sz w:val="20"/>
          <w:szCs w:val="20"/>
          <w:rtl w:val="0"/>
        </w:rPr>
        <w:t xml:space="preserve">energy source</w:t>
      </w:r>
      <w:r w:rsidDel="00000000" w:rsidR="00000000" w:rsidRPr="00000000">
        <w:rPr>
          <w:rFonts w:ascii="Calibri" w:cs="Calibri" w:eastAsia="Calibri" w:hAnsi="Calibri"/>
          <w:sz w:val="20"/>
          <w:szCs w:val="20"/>
          <w:rtl w:val="0"/>
        </w:rPr>
        <w:t xml:space="preserve"> is Null, add to error message</w:t>
      </w:r>
    </w:p>
    <w:p w:rsidR="00000000" w:rsidDel="00000000" w:rsidP="00000000" w:rsidRDefault="00000000" w:rsidRPr="00000000" w14:paraId="0000004A">
      <w:pPr>
        <w:numPr>
          <w:ilvl w:val="3"/>
          <w:numId w:val="1"/>
        </w:numPr>
        <w:ind w:left="28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t>
      </w:r>
      <w:r w:rsidDel="00000000" w:rsidR="00000000" w:rsidRPr="00000000">
        <w:rPr>
          <w:rFonts w:ascii="Calibri" w:cs="Calibri" w:eastAsia="Calibri" w:hAnsi="Calibri"/>
          <w:i w:val="1"/>
          <w:sz w:val="20"/>
          <w:szCs w:val="20"/>
          <w:rtl w:val="0"/>
        </w:rPr>
        <w:t xml:space="preserve">heat pup</w:t>
      </w:r>
      <w:r w:rsidDel="00000000" w:rsidR="00000000" w:rsidRPr="00000000">
        <w:rPr>
          <w:rFonts w:ascii="Calibri" w:cs="Calibri" w:eastAsia="Calibri" w:hAnsi="Calibri"/>
          <w:sz w:val="20"/>
          <w:szCs w:val="20"/>
          <w:rtl w:val="0"/>
        </w:rPr>
        <w:t xml:space="preserve"> is selected,</w:t>
      </w:r>
      <w:r w:rsidDel="00000000" w:rsidR="00000000" w:rsidRPr="00000000">
        <w:rPr>
          <w:rFonts w:ascii="Calibri" w:cs="Calibri" w:eastAsia="Calibri" w:hAnsi="Calibri"/>
          <w:i w:val="1"/>
          <w:sz w:val="20"/>
          <w:szCs w:val="20"/>
          <w:rtl w:val="0"/>
        </w:rPr>
        <w:t xml:space="preserve"> SEER or HSPF is Null </w:t>
      </w:r>
      <w:r w:rsidDel="00000000" w:rsidR="00000000" w:rsidRPr="00000000">
        <w:rPr>
          <w:rFonts w:ascii="Calibri" w:cs="Calibri" w:eastAsia="Calibri" w:hAnsi="Calibri"/>
          <w:sz w:val="20"/>
          <w:szCs w:val="20"/>
          <w:rtl w:val="0"/>
        </w:rPr>
        <w:t xml:space="preserve">or not in decimal number to the tenth decimal point, add to error message</w:t>
      </w:r>
    </w:p>
    <w:p w:rsidR="00000000" w:rsidDel="00000000" w:rsidP="00000000" w:rsidRDefault="00000000" w:rsidRPr="00000000" w14:paraId="0000004B">
      <w:pPr>
        <w:numPr>
          <w:ilvl w:val="2"/>
          <w:numId w:val="1"/>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t>
      </w:r>
      <w:r w:rsidDel="00000000" w:rsidR="00000000" w:rsidRPr="00000000">
        <w:rPr>
          <w:rFonts w:ascii="Calibri" w:cs="Calibri" w:eastAsia="Calibri" w:hAnsi="Calibri"/>
          <w:i w:val="1"/>
          <w:sz w:val="20"/>
          <w:szCs w:val="20"/>
          <w:rtl w:val="0"/>
        </w:rPr>
        <w:t xml:space="preserve">Water heater </w:t>
      </w:r>
      <w:r w:rsidDel="00000000" w:rsidR="00000000" w:rsidRPr="00000000">
        <w:rPr>
          <w:rFonts w:ascii="Calibri" w:cs="Calibri" w:eastAsia="Calibri" w:hAnsi="Calibri"/>
          <w:sz w:val="20"/>
          <w:szCs w:val="20"/>
          <w:rtl w:val="0"/>
        </w:rPr>
        <w:t xml:space="preserve">is selected, </w:t>
      </w:r>
    </w:p>
    <w:p w:rsidR="00000000" w:rsidDel="00000000" w:rsidP="00000000" w:rsidRDefault="00000000" w:rsidRPr="00000000" w14:paraId="0000004C">
      <w:pPr>
        <w:numPr>
          <w:ilvl w:val="3"/>
          <w:numId w:val="1"/>
        </w:numPr>
        <w:ind w:left="28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w:t>
      </w:r>
      <w:r w:rsidDel="00000000" w:rsidR="00000000" w:rsidRPr="00000000">
        <w:rPr>
          <w:rFonts w:ascii="Calibri" w:cs="Calibri" w:eastAsia="Calibri" w:hAnsi="Calibri"/>
          <w:i w:val="1"/>
          <w:sz w:val="20"/>
          <w:szCs w:val="20"/>
          <w:rtl w:val="0"/>
        </w:rPr>
        <w:t xml:space="preserve">ank size </w:t>
      </w:r>
      <w:r w:rsidDel="00000000" w:rsidR="00000000" w:rsidRPr="00000000">
        <w:rPr>
          <w:rFonts w:ascii="Calibri" w:cs="Calibri" w:eastAsia="Calibri" w:hAnsi="Calibri"/>
          <w:sz w:val="20"/>
          <w:szCs w:val="20"/>
          <w:rtl w:val="0"/>
        </w:rPr>
        <w:t xml:space="preserve">is Null </w:t>
      </w:r>
      <w:r w:rsidDel="00000000" w:rsidR="00000000" w:rsidRPr="00000000">
        <w:rPr>
          <w:rFonts w:ascii="Calibri" w:cs="Calibri" w:eastAsia="Calibri" w:hAnsi="Calibri"/>
          <w:i w:val="1"/>
          <w:sz w:val="20"/>
          <w:szCs w:val="20"/>
          <w:rtl w:val="0"/>
        </w:rPr>
        <w:t xml:space="preserve">or </w:t>
      </w:r>
      <w:r w:rsidDel="00000000" w:rsidR="00000000" w:rsidRPr="00000000">
        <w:rPr>
          <w:rFonts w:ascii="Calibri" w:cs="Calibri" w:eastAsia="Calibri" w:hAnsi="Calibri"/>
          <w:sz w:val="20"/>
          <w:szCs w:val="20"/>
          <w:rtl w:val="0"/>
        </w:rPr>
        <w:t xml:space="preserve">not in decimal number to the tenth decimal point , add to error message</w:t>
      </w:r>
    </w:p>
    <w:p w:rsidR="00000000" w:rsidDel="00000000" w:rsidP="00000000" w:rsidRDefault="00000000" w:rsidRPr="00000000" w14:paraId="0000004D">
      <w:pPr>
        <w:numPr>
          <w:ilvl w:val="3"/>
          <w:numId w:val="1"/>
        </w:numPr>
        <w:ind w:left="28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t>
      </w:r>
      <w:r w:rsidDel="00000000" w:rsidR="00000000" w:rsidRPr="00000000">
        <w:rPr>
          <w:rFonts w:ascii="Calibri" w:cs="Calibri" w:eastAsia="Calibri" w:hAnsi="Calibri"/>
          <w:i w:val="1"/>
          <w:sz w:val="20"/>
          <w:szCs w:val="20"/>
          <w:rtl w:val="0"/>
        </w:rPr>
        <w:t xml:space="preserve">current temperature setting</w:t>
      </w:r>
      <w:r w:rsidDel="00000000" w:rsidR="00000000" w:rsidRPr="00000000">
        <w:rPr>
          <w:rFonts w:ascii="Calibri" w:cs="Calibri" w:eastAsia="Calibri" w:hAnsi="Calibri"/>
          <w:sz w:val="20"/>
          <w:szCs w:val="20"/>
          <w:rtl w:val="0"/>
        </w:rPr>
        <w:t xml:space="preserve"> is not Null but not in whole number, add to error message</w:t>
      </w:r>
    </w:p>
    <w:p w:rsidR="00000000" w:rsidDel="00000000" w:rsidP="00000000" w:rsidRDefault="00000000" w:rsidRPr="00000000" w14:paraId="0000004E">
      <w:pPr>
        <w:numPr>
          <w:ilvl w:val="3"/>
          <w:numId w:val="1"/>
        </w:numPr>
        <w:ind w:left="28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w:t>
      </w:r>
      <w:r w:rsidDel="00000000" w:rsidR="00000000" w:rsidRPr="00000000">
        <w:rPr>
          <w:rFonts w:ascii="Calibri" w:cs="Calibri" w:eastAsia="Calibri" w:hAnsi="Calibri"/>
          <w:i w:val="1"/>
          <w:sz w:val="20"/>
          <w:szCs w:val="20"/>
          <w:rtl w:val="0"/>
        </w:rPr>
        <w:t xml:space="preserve">energy source</w:t>
      </w:r>
      <w:r w:rsidDel="00000000" w:rsidR="00000000" w:rsidRPr="00000000">
        <w:rPr>
          <w:rFonts w:ascii="Calibri" w:cs="Calibri" w:eastAsia="Calibri" w:hAnsi="Calibri"/>
          <w:sz w:val="20"/>
          <w:szCs w:val="20"/>
          <w:rtl w:val="0"/>
        </w:rPr>
        <w:t xml:space="preserve"> is Null, add to error message</w:t>
      </w:r>
    </w:p>
    <w:p w:rsidR="00000000" w:rsidDel="00000000" w:rsidP="00000000" w:rsidRDefault="00000000" w:rsidRPr="00000000" w14:paraId="0000004F">
      <w:pPr>
        <w:numPr>
          <w:ilvl w:val="2"/>
          <w:numId w:val="1"/>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there is error message, </w:t>
      </w:r>
      <w:r w:rsidDel="00000000" w:rsidR="00000000" w:rsidRPr="00000000">
        <w:rPr>
          <w:rFonts w:ascii="Calibri" w:cs="Calibri" w:eastAsia="Calibri" w:hAnsi="Calibri"/>
          <w:b w:val="1"/>
          <w:sz w:val="20"/>
          <w:szCs w:val="20"/>
          <w:rtl w:val="0"/>
        </w:rPr>
        <w:t xml:space="preserve">Pop Out Error Message Window </w:t>
      </w:r>
      <w:r w:rsidDel="00000000" w:rsidR="00000000" w:rsidRPr="00000000">
        <w:rPr>
          <w:rFonts w:ascii="Calibri" w:cs="Calibri" w:eastAsia="Calibri" w:hAnsi="Calibri"/>
          <w:sz w:val="20"/>
          <w:szCs w:val="20"/>
          <w:rtl w:val="0"/>
        </w:rPr>
        <w:t xml:space="preserve">and</w:t>
      </w:r>
      <w:r w:rsidDel="00000000" w:rsidR="00000000" w:rsidRPr="00000000">
        <w:rPr>
          <w:rFonts w:ascii="Calibri" w:cs="Calibri" w:eastAsia="Calibri" w:hAnsi="Calibri"/>
          <w:b w:val="1"/>
          <w:sz w:val="20"/>
          <w:szCs w:val="20"/>
          <w:rtl w:val="0"/>
        </w:rPr>
        <w:t xml:space="preserve"> Go Back to Add Appliance </w:t>
      </w:r>
      <w:r w:rsidDel="00000000" w:rsidR="00000000" w:rsidRPr="00000000">
        <w:rPr>
          <w:rtl w:val="0"/>
        </w:rPr>
      </w:r>
    </w:p>
    <w:p w:rsidR="00000000" w:rsidDel="00000000" w:rsidP="00000000" w:rsidRDefault="00000000" w:rsidRPr="00000000" w14:paraId="00000050">
      <w:pPr>
        <w:numPr>
          <w:ilvl w:val="2"/>
          <w:numId w:val="1"/>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there is no error, based on user inputs, </w:t>
      </w:r>
      <w:r w:rsidDel="00000000" w:rsidR="00000000" w:rsidRPr="00000000">
        <w:rPr>
          <w:rFonts w:ascii="Calibri" w:cs="Calibri" w:eastAsia="Calibri" w:hAnsi="Calibri"/>
          <w:b w:val="1"/>
          <w:sz w:val="20"/>
          <w:szCs w:val="20"/>
          <w:rtl w:val="0"/>
        </w:rPr>
        <w:t xml:space="preserve">Create new Appliance to APPLIANCE database </w:t>
      </w:r>
      <w:r w:rsidDel="00000000" w:rsidR="00000000" w:rsidRPr="00000000">
        <w:rPr>
          <w:rFonts w:ascii="Calibri" w:cs="Calibri" w:eastAsia="Calibri" w:hAnsi="Calibri"/>
          <w:sz w:val="20"/>
          <w:szCs w:val="20"/>
          <w:rtl w:val="0"/>
        </w:rPr>
        <w:t xml:space="preserve">and</w:t>
      </w:r>
      <w:r w:rsidDel="00000000" w:rsidR="00000000" w:rsidRPr="00000000">
        <w:rPr>
          <w:rFonts w:ascii="Calibri" w:cs="Calibri" w:eastAsia="Calibri" w:hAnsi="Calibri"/>
          <w:b w:val="1"/>
          <w:sz w:val="20"/>
          <w:szCs w:val="20"/>
          <w:rtl w:val="0"/>
        </w:rPr>
        <w:t xml:space="preserve"> go to Appliance Listing</w:t>
      </w:r>
      <w:r w:rsidDel="00000000" w:rsidR="00000000" w:rsidRPr="00000000">
        <w:rPr>
          <w:rtl w:val="0"/>
        </w:rPr>
      </w:r>
    </w:p>
    <w:p w:rsidR="00000000" w:rsidDel="00000000" w:rsidP="00000000" w:rsidRDefault="00000000" w:rsidRPr="00000000" w14:paraId="00000051">
      <w:pPr>
        <w:pStyle w:val="Heading2"/>
        <w:rPr>
          <w:rFonts w:ascii="Calibri" w:cs="Calibri" w:eastAsia="Calibri" w:hAnsi="Calibri"/>
          <w:u w:val="single"/>
        </w:rPr>
      </w:pPr>
      <w:bookmarkStart w:colFirst="0" w:colLast="0" w:name="_heading=h.3rdcrjn" w:id="11"/>
      <w:bookmarkEnd w:id="11"/>
      <w:r w:rsidDel="00000000" w:rsidR="00000000" w:rsidRPr="00000000">
        <w:rPr>
          <w:rFonts w:ascii="Calibri" w:cs="Calibri" w:eastAsia="Calibri" w:hAnsi="Calibri"/>
          <w:u w:val="single"/>
          <w:rtl w:val="0"/>
        </w:rPr>
        <w:t xml:space="preserve">Appliance Listing</w:t>
      </w:r>
    </w:p>
    <w:p w:rsidR="00000000" w:rsidDel="00000000" w:rsidP="00000000" w:rsidRDefault="00000000" w:rsidRPr="00000000" w14:paraId="00000052">
      <w:pPr>
        <w:pStyle w:val="Heading3"/>
        <w:rPr>
          <w:rFonts w:ascii="Calibri" w:cs="Calibri" w:eastAsia="Calibri" w:hAnsi="Calibri"/>
          <w:sz w:val="20"/>
          <w:szCs w:val="20"/>
        </w:rPr>
      </w:pPr>
      <w:bookmarkStart w:colFirst="0" w:colLast="0" w:name="_heading=h.26in1rg" w:id="12"/>
      <w:bookmarkEnd w:id="12"/>
      <w:r w:rsidDel="00000000" w:rsidR="00000000" w:rsidRPr="00000000">
        <w:rPr>
          <w:rFonts w:ascii="Calibri" w:cs="Calibri" w:eastAsia="Calibri" w:hAnsi="Calibri"/>
          <w:rtl w:val="0"/>
        </w:rPr>
        <w:t xml:space="preserve">Task Decomposition</w:t>
      </w:r>
      <w:r w:rsidDel="00000000" w:rsidR="00000000" w:rsidRPr="00000000">
        <w:rPr>
          <w:rtl w:val="0"/>
        </w:rPr>
      </w:r>
    </w:p>
    <w:p w:rsidR="00000000" w:rsidDel="00000000" w:rsidP="00000000" w:rsidRDefault="00000000" w:rsidRPr="00000000" w14:paraId="00000053">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Enabling condition: Triggered after user pressed the “</w:t>
      </w:r>
      <w:r w:rsidDel="00000000" w:rsidR="00000000" w:rsidRPr="00000000">
        <w:rPr>
          <w:rFonts w:ascii="Calibri" w:cs="Calibri" w:eastAsia="Calibri" w:hAnsi="Calibri"/>
          <w:b w:val="1"/>
          <w:i w:val="1"/>
          <w:sz w:val="20"/>
          <w:szCs w:val="20"/>
          <w:rtl w:val="0"/>
        </w:rPr>
        <w:t xml:space="preserve">Add</w:t>
      </w:r>
      <w:r w:rsidDel="00000000" w:rsidR="00000000" w:rsidRPr="00000000">
        <w:rPr>
          <w:rFonts w:ascii="Calibri" w:cs="Calibri" w:eastAsia="Calibri" w:hAnsi="Calibri"/>
          <w:sz w:val="20"/>
          <w:szCs w:val="20"/>
          <w:rtl w:val="0"/>
        </w:rPr>
        <w:t xml:space="preserve">” button in Add Appliance form</w:t>
      </w:r>
    </w:p>
    <w:p w:rsidR="00000000" w:rsidDel="00000000" w:rsidP="00000000" w:rsidRDefault="00000000" w:rsidRPr="00000000" w14:paraId="00000054">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Frequency: The form has relatively high frequency, appear each time after a new appliance is added; Each field has the same frequency </w:t>
      </w:r>
    </w:p>
    <w:p w:rsidR="00000000" w:rsidDel="00000000" w:rsidP="00000000" w:rsidRDefault="00000000" w:rsidRPr="00000000" w14:paraId="00000055">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 interaction: Read/Delete from APPLIANCE table</w:t>
      </w:r>
    </w:p>
    <w:p w:rsidR="00000000" w:rsidDel="00000000" w:rsidP="00000000" w:rsidRDefault="00000000" w:rsidRPr="00000000" w14:paraId="00000056">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Lock Type: 1 read and 1 write lock for APPLIANCE table</w:t>
      </w:r>
    </w:p>
    <w:p w:rsidR="00000000" w:rsidDel="00000000" w:rsidP="00000000" w:rsidRDefault="00000000" w:rsidRPr="00000000" w14:paraId="00000057">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of subtask: Mother task is neede since there is subtask sequence, </w:t>
      </w:r>
      <w:r w:rsidDel="00000000" w:rsidR="00000000" w:rsidRPr="00000000">
        <w:rPr>
          <w:rFonts w:ascii="Calibri" w:cs="Calibri" w:eastAsia="Calibri" w:hAnsi="Calibri"/>
          <w:b w:val="1"/>
          <w:sz w:val="20"/>
          <w:szCs w:val="20"/>
          <w:rtl w:val="0"/>
        </w:rPr>
        <w:t xml:space="preserve">View Appliance </w:t>
      </w:r>
      <w:r w:rsidDel="00000000" w:rsidR="00000000" w:rsidRPr="00000000">
        <w:rPr>
          <w:rFonts w:ascii="Calibri" w:cs="Calibri" w:eastAsia="Calibri" w:hAnsi="Calibri"/>
          <w:sz w:val="20"/>
          <w:szCs w:val="20"/>
          <w:rtl w:val="0"/>
        </w:rPr>
        <w:t xml:space="preserve">-&gt;</w:t>
      </w:r>
      <w:r w:rsidDel="00000000" w:rsidR="00000000" w:rsidRPr="00000000">
        <w:rPr>
          <w:rFonts w:ascii="Calibri" w:cs="Calibri" w:eastAsia="Calibri" w:hAnsi="Calibri"/>
          <w:b w:val="1"/>
          <w:sz w:val="20"/>
          <w:szCs w:val="20"/>
          <w:rtl w:val="0"/>
        </w:rPr>
        <w:t xml:space="preserve"> 1) Delete or 2) Add Appliance</w:t>
      </w:r>
      <w:r w:rsidDel="00000000" w:rsidR="00000000" w:rsidRPr="00000000">
        <w:rPr>
          <w:rFonts w:ascii="Calibri" w:cs="Calibri" w:eastAsia="Calibri" w:hAnsi="Calibri"/>
          <w:sz w:val="20"/>
          <w:szCs w:val="20"/>
          <w:rtl w:val="0"/>
        </w:rPr>
        <w:t xml:space="preserve"> -&gt;</w:t>
      </w:r>
      <w:r w:rsidDel="00000000" w:rsidR="00000000" w:rsidRPr="00000000">
        <w:rPr>
          <w:rFonts w:ascii="Calibri" w:cs="Calibri" w:eastAsia="Calibri" w:hAnsi="Calibri"/>
          <w:b w:val="1"/>
          <w:sz w:val="20"/>
          <w:szCs w:val="20"/>
          <w:rtl w:val="0"/>
        </w:rPr>
        <w:t xml:space="preserve"> 1) Save Data and View Appliance again or 2) go to Add Power Generation</w:t>
      </w:r>
      <w:r w:rsidDel="00000000" w:rsidR="00000000" w:rsidRPr="00000000">
        <w:rPr>
          <w:rtl w:val="0"/>
        </w:rPr>
      </w:r>
    </w:p>
    <w:p w:rsidR="00000000" w:rsidDel="00000000" w:rsidP="00000000" w:rsidRDefault="00000000" w:rsidRPr="00000000" w14:paraId="00000058">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Consistency: critical, data should be persisted to the database when saving from the screen</w:t>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pStyle w:val="Heading3"/>
        <w:rPr>
          <w:rFonts w:ascii="Calibri" w:cs="Calibri" w:eastAsia="Calibri" w:hAnsi="Calibri"/>
          <w:sz w:val="20"/>
          <w:szCs w:val="20"/>
        </w:rPr>
      </w:pPr>
      <w:bookmarkStart w:colFirst="0" w:colLast="0" w:name="_heading=h.lnxbz9" w:id="13"/>
      <w:bookmarkEnd w:id="13"/>
      <w:r w:rsidDel="00000000" w:rsidR="00000000" w:rsidRPr="00000000">
        <w:rPr>
          <w:rFonts w:ascii="Calibri" w:cs="Calibri" w:eastAsia="Calibri" w:hAnsi="Calibri"/>
          <w:rtl w:val="0"/>
        </w:rPr>
        <w:t xml:space="preserve">Abstract Code</w:t>
      </w:r>
      <w:r w:rsidDel="00000000" w:rsidR="00000000" w:rsidRPr="00000000">
        <w:rPr>
          <w:rtl w:val="0"/>
        </w:rPr>
      </w:r>
    </w:p>
    <w:p w:rsidR="00000000" w:rsidDel="00000000" w:rsidP="00000000" w:rsidRDefault="00000000" w:rsidRPr="00000000" w14:paraId="0000005B">
      <w:pPr>
        <w:numPr>
          <w:ilvl w:val="0"/>
          <w:numId w:val="1"/>
        </w:numPr>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View Appliance </w:t>
      </w:r>
    </w:p>
    <w:p w:rsidR="00000000" w:rsidDel="00000000" w:rsidP="00000000" w:rsidRDefault="00000000" w:rsidRPr="00000000" w14:paraId="0000005C">
      <w:pPr>
        <w:numPr>
          <w:ilvl w:val="1"/>
          <w:numId w:val="1"/>
        </w:numPr>
        <w:ind w:left="1440" w:hanging="360"/>
        <w:rPr>
          <w:rFonts w:ascii="Calibri" w:cs="Calibri" w:eastAsia="Calibri" w:hAnsi="Calibri"/>
          <w:b w:val="1"/>
          <w:i w:val="1"/>
          <w:sz w:val="20"/>
          <w:szCs w:val="20"/>
        </w:rPr>
      </w:pPr>
      <w:r w:rsidDel="00000000" w:rsidR="00000000" w:rsidRPr="00000000">
        <w:rPr>
          <w:rFonts w:ascii="Calibri" w:cs="Calibri" w:eastAsia="Calibri" w:hAnsi="Calibri"/>
          <w:sz w:val="20"/>
          <w:szCs w:val="20"/>
          <w:rtl w:val="0"/>
        </w:rPr>
        <w:t xml:space="preserve">Query the Appliance table and display a list of appliances with info of Type, Manufacturer and Model</w:t>
      </w:r>
      <w:r w:rsidDel="00000000" w:rsidR="00000000" w:rsidRPr="00000000">
        <w:rPr>
          <w:rtl w:val="0"/>
        </w:rPr>
      </w:r>
    </w:p>
    <w:p w:rsidR="00000000" w:rsidDel="00000000" w:rsidP="00000000" w:rsidRDefault="00000000" w:rsidRPr="00000000" w14:paraId="0000005D">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b w:val="1"/>
          <w:i w:val="1"/>
          <w:sz w:val="20"/>
          <w:szCs w:val="20"/>
          <w:rtl w:val="0"/>
        </w:rPr>
        <w:t xml:space="preserve">delete</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button is pushed, the related record is to</w:t>
      </w:r>
      <w:r w:rsidDel="00000000" w:rsidR="00000000" w:rsidRPr="00000000">
        <w:rPr>
          <w:rFonts w:ascii="Calibri" w:cs="Calibri" w:eastAsia="Calibri" w:hAnsi="Calibri"/>
          <w:b w:val="1"/>
          <w:i w:val="1"/>
          <w:sz w:val="20"/>
          <w:szCs w:val="20"/>
          <w:rtl w:val="0"/>
        </w:rPr>
        <w:t xml:space="preserve"> </w:t>
      </w:r>
      <w:r w:rsidDel="00000000" w:rsidR="00000000" w:rsidRPr="00000000">
        <w:rPr>
          <w:rFonts w:ascii="Calibri" w:cs="Calibri" w:eastAsia="Calibri" w:hAnsi="Calibri"/>
          <w:b w:val="1"/>
          <w:sz w:val="20"/>
          <w:szCs w:val="20"/>
          <w:rtl w:val="0"/>
        </w:rPr>
        <w:t xml:space="preserve">Delete Appliance</w:t>
      </w:r>
      <w:r w:rsidDel="00000000" w:rsidR="00000000" w:rsidRPr="00000000">
        <w:rPr>
          <w:rFonts w:ascii="Calibri" w:cs="Calibri" w:eastAsia="Calibri" w:hAnsi="Calibri"/>
          <w:sz w:val="20"/>
          <w:szCs w:val="20"/>
          <w:rtl w:val="0"/>
        </w:rPr>
        <w:t xml:space="preserve"> from Appliance table</w:t>
      </w:r>
    </w:p>
    <w:p w:rsidR="00000000" w:rsidDel="00000000" w:rsidP="00000000" w:rsidRDefault="00000000" w:rsidRPr="00000000" w14:paraId="0000005E">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b w:val="1"/>
          <w:i w:val="1"/>
          <w:sz w:val="20"/>
          <w:szCs w:val="20"/>
          <w:rtl w:val="0"/>
        </w:rPr>
        <w:t xml:space="preserve">Add another appliance</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button is pushed, go to </w:t>
      </w:r>
      <w:r w:rsidDel="00000000" w:rsidR="00000000" w:rsidRPr="00000000">
        <w:rPr>
          <w:rFonts w:ascii="Calibri" w:cs="Calibri" w:eastAsia="Calibri" w:hAnsi="Calibri"/>
          <w:b w:val="1"/>
          <w:sz w:val="20"/>
          <w:szCs w:val="20"/>
          <w:rtl w:val="0"/>
        </w:rPr>
        <w:t xml:space="preserve">Add Appliance</w:t>
      </w:r>
      <w:r w:rsidDel="00000000" w:rsidR="00000000" w:rsidRPr="00000000">
        <w:rPr>
          <w:rtl w:val="0"/>
        </w:rPr>
      </w:r>
    </w:p>
    <w:p w:rsidR="00000000" w:rsidDel="00000000" w:rsidP="00000000" w:rsidRDefault="00000000" w:rsidRPr="00000000" w14:paraId="0000005F">
      <w:pPr>
        <w:numPr>
          <w:ilvl w:val="0"/>
          <w:numId w:val="1"/>
        </w:numPr>
        <w:ind w:left="720" w:hanging="36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b w:val="1"/>
          <w:i w:val="1"/>
          <w:sz w:val="20"/>
          <w:szCs w:val="20"/>
          <w:rtl w:val="0"/>
        </w:rPr>
        <w:t xml:space="preserve">Next</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button is pushed, go to </w:t>
      </w:r>
      <w:r w:rsidDel="00000000" w:rsidR="00000000" w:rsidRPr="00000000">
        <w:rPr>
          <w:rFonts w:ascii="Calibri" w:cs="Calibri" w:eastAsia="Calibri" w:hAnsi="Calibri"/>
          <w:b w:val="1"/>
          <w:sz w:val="20"/>
          <w:szCs w:val="20"/>
          <w:rtl w:val="0"/>
        </w:rPr>
        <w:t xml:space="preserve">Add Power Generation</w:t>
      </w:r>
    </w:p>
    <w:p w:rsidR="00000000" w:rsidDel="00000000" w:rsidP="00000000" w:rsidRDefault="00000000" w:rsidRPr="00000000" w14:paraId="00000060">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1">
      <w:pPr>
        <w:pStyle w:val="Heading2"/>
        <w:rPr>
          <w:rFonts w:ascii="Calibri" w:cs="Calibri" w:eastAsia="Calibri" w:hAnsi="Calibri"/>
          <w:u w:val="single"/>
        </w:rPr>
      </w:pPr>
      <w:bookmarkStart w:colFirst="0" w:colLast="0" w:name="_heading=h.35nkun2" w:id="14"/>
      <w:bookmarkEnd w:id="14"/>
      <w:r w:rsidDel="00000000" w:rsidR="00000000" w:rsidRPr="00000000">
        <w:rPr>
          <w:rFonts w:ascii="Calibri" w:cs="Calibri" w:eastAsia="Calibri" w:hAnsi="Calibri"/>
          <w:u w:val="single"/>
          <w:rtl w:val="0"/>
        </w:rPr>
        <w:t xml:space="preserve">Add Power Generation</w:t>
      </w:r>
    </w:p>
    <w:p w:rsidR="00000000" w:rsidDel="00000000" w:rsidP="00000000" w:rsidRDefault="00000000" w:rsidRPr="00000000" w14:paraId="00000062">
      <w:pPr>
        <w:pStyle w:val="Heading3"/>
        <w:rPr>
          <w:rFonts w:ascii="Calibri" w:cs="Calibri" w:eastAsia="Calibri" w:hAnsi="Calibri"/>
          <w:sz w:val="20"/>
          <w:szCs w:val="20"/>
        </w:rPr>
      </w:pPr>
      <w:bookmarkStart w:colFirst="0" w:colLast="0" w:name="_heading=h.1ksv4uv" w:id="15"/>
      <w:bookmarkEnd w:id="15"/>
      <w:r w:rsidDel="00000000" w:rsidR="00000000" w:rsidRPr="00000000">
        <w:rPr>
          <w:rFonts w:ascii="Calibri" w:cs="Calibri" w:eastAsia="Calibri" w:hAnsi="Calibri"/>
          <w:rtl w:val="0"/>
        </w:rPr>
        <w:t xml:space="preserve">Task Decomposition</w:t>
      </w:r>
      <w:r w:rsidDel="00000000" w:rsidR="00000000" w:rsidRPr="00000000">
        <w:rPr>
          <w:rtl w:val="0"/>
        </w:rPr>
      </w:r>
    </w:p>
    <w:p w:rsidR="00000000" w:rsidDel="00000000" w:rsidP="00000000" w:rsidRDefault="00000000" w:rsidRPr="00000000" w14:paraId="00000063">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Enabling condition: Triggered after user pressed the “</w:t>
      </w:r>
      <w:r w:rsidDel="00000000" w:rsidR="00000000" w:rsidRPr="00000000">
        <w:rPr>
          <w:rFonts w:ascii="Calibri" w:cs="Calibri" w:eastAsia="Calibri" w:hAnsi="Calibri"/>
          <w:b w:val="1"/>
          <w:i w:val="1"/>
          <w:sz w:val="20"/>
          <w:szCs w:val="20"/>
          <w:rtl w:val="0"/>
        </w:rPr>
        <w:t xml:space="preserve">Next</w:t>
      </w:r>
      <w:r w:rsidDel="00000000" w:rsidR="00000000" w:rsidRPr="00000000">
        <w:rPr>
          <w:rFonts w:ascii="Calibri" w:cs="Calibri" w:eastAsia="Calibri" w:hAnsi="Calibri"/>
          <w:sz w:val="20"/>
          <w:szCs w:val="20"/>
          <w:rtl w:val="0"/>
        </w:rPr>
        <w:t xml:space="preserve">” button in Appliance Listing form</w:t>
      </w:r>
    </w:p>
    <w:p w:rsidR="00000000" w:rsidDel="00000000" w:rsidP="00000000" w:rsidRDefault="00000000" w:rsidRPr="00000000" w14:paraId="00000064">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 interaction: Read from HOUSEHOLD table, Insert into POWERGENERATION table</w:t>
      </w:r>
    </w:p>
    <w:p w:rsidR="00000000" w:rsidDel="00000000" w:rsidP="00000000" w:rsidRDefault="00000000" w:rsidRPr="00000000" w14:paraId="00000065">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Lock Type: 1 read lock for HOUSEHOLD table, and 1 write lock for  POWERGENERATION table</w:t>
      </w:r>
    </w:p>
    <w:p w:rsidR="00000000" w:rsidDel="00000000" w:rsidP="00000000" w:rsidRDefault="00000000" w:rsidRPr="00000000" w14:paraId="00000066">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of subtask: Mother task is not needed. Decomposition is not needed</w:t>
      </w:r>
    </w:p>
    <w:p w:rsidR="00000000" w:rsidDel="00000000" w:rsidP="00000000" w:rsidRDefault="00000000" w:rsidRPr="00000000" w14:paraId="00000067">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Consistency: not critical</w:t>
      </w:r>
    </w:p>
    <w:p w:rsidR="00000000" w:rsidDel="00000000" w:rsidP="00000000" w:rsidRDefault="00000000" w:rsidRPr="00000000" w14:paraId="00000068">
      <w:pPr>
        <w:pStyle w:val="Heading3"/>
        <w:rPr>
          <w:rFonts w:ascii="Calibri" w:cs="Calibri" w:eastAsia="Calibri" w:hAnsi="Calibri"/>
          <w:sz w:val="20"/>
          <w:szCs w:val="20"/>
        </w:rPr>
      </w:pPr>
      <w:bookmarkStart w:colFirst="0" w:colLast="0" w:name="_heading=h.44sinio" w:id="16"/>
      <w:bookmarkEnd w:id="16"/>
      <w:r w:rsidDel="00000000" w:rsidR="00000000" w:rsidRPr="00000000">
        <w:rPr>
          <w:rFonts w:ascii="Calibri" w:cs="Calibri" w:eastAsia="Calibri" w:hAnsi="Calibri"/>
          <w:rtl w:val="0"/>
        </w:rPr>
        <w:t xml:space="preserve">Abstract Code</w:t>
      </w:r>
      <w:r w:rsidDel="00000000" w:rsidR="00000000" w:rsidRPr="00000000">
        <w:rPr>
          <w:rtl w:val="0"/>
        </w:rPr>
      </w:r>
    </w:p>
    <w:p w:rsidR="00000000" w:rsidDel="00000000" w:rsidP="00000000" w:rsidRDefault="00000000" w:rsidRPr="00000000" w14:paraId="00000069">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user presses </w:t>
      </w:r>
      <w:r w:rsidDel="00000000" w:rsidR="00000000" w:rsidRPr="00000000">
        <w:rPr>
          <w:rFonts w:ascii="Calibri" w:cs="Calibri" w:eastAsia="Calibri" w:hAnsi="Calibri"/>
          <w:b w:val="1"/>
          <w:i w:val="1"/>
          <w:sz w:val="20"/>
          <w:szCs w:val="20"/>
          <w:rtl w:val="0"/>
        </w:rPr>
        <w:t xml:space="preserve">Skip</w:t>
      </w:r>
      <w:r w:rsidDel="00000000" w:rsidR="00000000" w:rsidRPr="00000000">
        <w:rPr>
          <w:rFonts w:ascii="Calibri" w:cs="Calibri" w:eastAsia="Calibri" w:hAnsi="Calibri"/>
          <w:sz w:val="20"/>
          <w:szCs w:val="20"/>
          <w:rtl w:val="0"/>
        </w:rPr>
        <w:t xml:space="preserve"> button</w:t>
      </w:r>
    </w:p>
    <w:p w:rsidR="00000000" w:rsidDel="00000000" w:rsidP="00000000" w:rsidRDefault="00000000" w:rsidRPr="00000000" w14:paraId="0000006A">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public utility in HOUSEHOLD table is empty, then go to Power Generation Listing form</w:t>
      </w:r>
    </w:p>
    <w:p w:rsidR="00000000" w:rsidDel="00000000" w:rsidP="00000000" w:rsidRDefault="00000000" w:rsidRPr="00000000" w14:paraId="0000006B">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Else: pop up Error Window “Please enter power generation information”</w:t>
      </w:r>
    </w:p>
    <w:p w:rsidR="00000000" w:rsidDel="00000000" w:rsidP="00000000" w:rsidRDefault="00000000" w:rsidRPr="00000000" w14:paraId="0000006C">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user presses </w:t>
      </w:r>
      <w:r w:rsidDel="00000000" w:rsidR="00000000" w:rsidRPr="00000000">
        <w:rPr>
          <w:rFonts w:ascii="Calibri" w:cs="Calibri" w:eastAsia="Calibri" w:hAnsi="Calibri"/>
          <w:b w:val="1"/>
          <w:i w:val="1"/>
          <w:sz w:val="20"/>
          <w:szCs w:val="20"/>
          <w:rtl w:val="0"/>
        </w:rPr>
        <w:t xml:space="preserve">Add </w:t>
      </w:r>
      <w:r w:rsidDel="00000000" w:rsidR="00000000" w:rsidRPr="00000000">
        <w:rPr>
          <w:rFonts w:ascii="Calibri" w:cs="Calibri" w:eastAsia="Calibri" w:hAnsi="Calibri"/>
          <w:sz w:val="20"/>
          <w:szCs w:val="20"/>
          <w:rtl w:val="0"/>
        </w:rPr>
        <w:t xml:space="preserve"> button</w:t>
      </w:r>
    </w:p>
    <w:p w:rsidR="00000000" w:rsidDel="00000000" w:rsidP="00000000" w:rsidRDefault="00000000" w:rsidRPr="00000000" w14:paraId="0000006D">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t>
      </w:r>
      <w:r w:rsidDel="00000000" w:rsidR="00000000" w:rsidRPr="00000000">
        <w:rPr>
          <w:rFonts w:ascii="Calibri" w:cs="Calibri" w:eastAsia="Calibri" w:hAnsi="Calibri"/>
          <w:i w:val="1"/>
          <w:sz w:val="20"/>
          <w:szCs w:val="20"/>
          <w:rtl w:val="0"/>
        </w:rPr>
        <w:t xml:space="preserve">generation type</w:t>
      </w:r>
      <w:r w:rsidDel="00000000" w:rsidR="00000000" w:rsidRPr="00000000">
        <w:rPr>
          <w:rFonts w:ascii="Calibri" w:cs="Calibri" w:eastAsia="Calibri" w:hAnsi="Calibri"/>
          <w:sz w:val="20"/>
          <w:szCs w:val="20"/>
          <w:rtl w:val="0"/>
        </w:rPr>
        <w:t xml:space="preserve"> is not selected, add to error message</w:t>
      </w:r>
    </w:p>
    <w:p w:rsidR="00000000" w:rsidDel="00000000" w:rsidP="00000000" w:rsidRDefault="00000000" w:rsidRPr="00000000" w14:paraId="0000006E">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t>
      </w:r>
      <w:r w:rsidDel="00000000" w:rsidR="00000000" w:rsidRPr="00000000">
        <w:rPr>
          <w:rFonts w:ascii="Calibri" w:cs="Calibri" w:eastAsia="Calibri" w:hAnsi="Calibri"/>
          <w:i w:val="1"/>
          <w:sz w:val="20"/>
          <w:szCs w:val="20"/>
          <w:rtl w:val="0"/>
        </w:rPr>
        <w:t xml:space="preserve">average monthly kilowatt hours</w:t>
      </w:r>
      <w:r w:rsidDel="00000000" w:rsidR="00000000" w:rsidRPr="00000000">
        <w:rPr>
          <w:rFonts w:ascii="Calibri" w:cs="Calibri" w:eastAsia="Calibri" w:hAnsi="Calibri"/>
          <w:sz w:val="20"/>
          <w:szCs w:val="20"/>
          <w:rtl w:val="0"/>
        </w:rPr>
        <w:t xml:space="preserve"> is Null or not in whole number, add to error message</w:t>
      </w:r>
    </w:p>
    <w:p w:rsidR="00000000" w:rsidDel="00000000" w:rsidP="00000000" w:rsidRDefault="00000000" w:rsidRPr="00000000" w14:paraId="0000006F">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t>
      </w:r>
      <w:r w:rsidDel="00000000" w:rsidR="00000000" w:rsidRPr="00000000">
        <w:rPr>
          <w:rFonts w:ascii="Calibri" w:cs="Calibri" w:eastAsia="Calibri" w:hAnsi="Calibri"/>
          <w:i w:val="1"/>
          <w:sz w:val="20"/>
          <w:szCs w:val="20"/>
          <w:rtl w:val="0"/>
        </w:rPr>
        <w:t xml:space="preserve">battery storage capacity</w:t>
      </w:r>
      <w:r w:rsidDel="00000000" w:rsidR="00000000" w:rsidRPr="00000000">
        <w:rPr>
          <w:rFonts w:ascii="Calibri" w:cs="Calibri" w:eastAsia="Calibri" w:hAnsi="Calibri"/>
          <w:sz w:val="20"/>
          <w:szCs w:val="20"/>
          <w:rtl w:val="0"/>
        </w:rPr>
        <w:t xml:space="preserve"> is not Null but not in whole number, add to error message</w:t>
      </w:r>
    </w:p>
    <w:p w:rsidR="00000000" w:rsidDel="00000000" w:rsidP="00000000" w:rsidRDefault="00000000" w:rsidRPr="00000000" w14:paraId="0000007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1">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there is error message, Pop Out Error Message Window and Go Back to Add Power Generation </w:t>
      </w:r>
    </w:p>
    <w:p w:rsidR="00000000" w:rsidDel="00000000" w:rsidP="00000000" w:rsidRDefault="00000000" w:rsidRPr="00000000" w14:paraId="00000072">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there is no error, based on user inputs, Save Data to POWERGENERATION database and go to Power Generation Listing</w:t>
      </w:r>
    </w:p>
    <w:p w:rsidR="00000000" w:rsidDel="00000000" w:rsidP="00000000" w:rsidRDefault="00000000" w:rsidRPr="00000000" w14:paraId="0000007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4">
      <w:pPr>
        <w:pStyle w:val="Heading2"/>
        <w:rPr>
          <w:rFonts w:ascii="Calibri" w:cs="Calibri" w:eastAsia="Calibri" w:hAnsi="Calibri"/>
          <w:u w:val="single"/>
        </w:rPr>
      </w:pPr>
      <w:bookmarkStart w:colFirst="0" w:colLast="0" w:name="_heading=h.2jxsxqh" w:id="17"/>
      <w:bookmarkEnd w:id="17"/>
      <w:r w:rsidDel="00000000" w:rsidR="00000000" w:rsidRPr="00000000">
        <w:rPr>
          <w:rFonts w:ascii="Calibri" w:cs="Calibri" w:eastAsia="Calibri" w:hAnsi="Calibri"/>
          <w:u w:val="single"/>
          <w:rtl w:val="0"/>
        </w:rPr>
        <w:t xml:space="preserve">Power Generation Listing</w:t>
      </w:r>
    </w:p>
    <w:p w:rsidR="00000000" w:rsidDel="00000000" w:rsidP="00000000" w:rsidRDefault="00000000" w:rsidRPr="00000000" w14:paraId="00000075">
      <w:pPr>
        <w:pStyle w:val="Heading3"/>
        <w:rPr>
          <w:rFonts w:ascii="Calibri" w:cs="Calibri" w:eastAsia="Calibri" w:hAnsi="Calibri"/>
          <w:sz w:val="20"/>
          <w:szCs w:val="20"/>
        </w:rPr>
      </w:pPr>
      <w:bookmarkStart w:colFirst="0" w:colLast="0" w:name="_heading=h.z337ya" w:id="18"/>
      <w:bookmarkEnd w:id="18"/>
      <w:r w:rsidDel="00000000" w:rsidR="00000000" w:rsidRPr="00000000">
        <w:rPr>
          <w:rFonts w:ascii="Calibri" w:cs="Calibri" w:eastAsia="Calibri" w:hAnsi="Calibri"/>
          <w:rtl w:val="0"/>
        </w:rPr>
        <w:t xml:space="preserve">Task Decomposition</w:t>
      </w:r>
      <w:r w:rsidDel="00000000" w:rsidR="00000000" w:rsidRPr="00000000">
        <w:rPr>
          <w:rtl w:val="0"/>
        </w:rPr>
      </w:r>
    </w:p>
    <w:p w:rsidR="00000000" w:rsidDel="00000000" w:rsidP="00000000" w:rsidRDefault="00000000" w:rsidRPr="00000000" w14:paraId="00000076">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Enabling condition: Triggered after user pressed the “</w:t>
      </w:r>
      <w:r w:rsidDel="00000000" w:rsidR="00000000" w:rsidRPr="00000000">
        <w:rPr>
          <w:rFonts w:ascii="Calibri" w:cs="Calibri" w:eastAsia="Calibri" w:hAnsi="Calibri"/>
          <w:b w:val="1"/>
          <w:i w:val="1"/>
          <w:sz w:val="20"/>
          <w:szCs w:val="20"/>
          <w:rtl w:val="0"/>
        </w:rPr>
        <w:t xml:space="preserve">Add</w:t>
      </w:r>
      <w:r w:rsidDel="00000000" w:rsidR="00000000" w:rsidRPr="00000000">
        <w:rPr>
          <w:rFonts w:ascii="Calibri" w:cs="Calibri" w:eastAsia="Calibri" w:hAnsi="Calibri"/>
          <w:sz w:val="20"/>
          <w:szCs w:val="20"/>
          <w:rtl w:val="0"/>
        </w:rPr>
        <w:t xml:space="preserve">” button in Add Power Generation form</w:t>
      </w:r>
    </w:p>
    <w:p w:rsidR="00000000" w:rsidDel="00000000" w:rsidP="00000000" w:rsidRDefault="00000000" w:rsidRPr="00000000" w14:paraId="00000077">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 interaction: Read/Delete from POWERGENERATION table, Read from HOUSEHOLD table</w:t>
      </w:r>
    </w:p>
    <w:p w:rsidR="00000000" w:rsidDel="00000000" w:rsidP="00000000" w:rsidRDefault="00000000" w:rsidRPr="00000000" w14:paraId="00000078">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Lock Type: 1 read and 1 write lock for POWERGENERATION table, 1 read lock for HOUSEHOLD table</w:t>
      </w:r>
    </w:p>
    <w:p w:rsidR="00000000" w:rsidDel="00000000" w:rsidP="00000000" w:rsidRDefault="00000000" w:rsidRPr="00000000" w14:paraId="00000079">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of subtask: Mother task is needed since there is subtask sequence, </w:t>
      </w:r>
      <w:r w:rsidDel="00000000" w:rsidR="00000000" w:rsidRPr="00000000">
        <w:rPr>
          <w:rFonts w:ascii="Calibri" w:cs="Calibri" w:eastAsia="Calibri" w:hAnsi="Calibri"/>
          <w:b w:val="1"/>
          <w:sz w:val="20"/>
          <w:szCs w:val="20"/>
          <w:rtl w:val="0"/>
        </w:rPr>
        <w:t xml:space="preserve">View Power Generation </w:t>
      </w:r>
      <w:r w:rsidDel="00000000" w:rsidR="00000000" w:rsidRPr="00000000">
        <w:rPr>
          <w:rFonts w:ascii="Calibri" w:cs="Calibri" w:eastAsia="Calibri" w:hAnsi="Calibri"/>
          <w:sz w:val="20"/>
          <w:szCs w:val="20"/>
          <w:rtl w:val="0"/>
        </w:rPr>
        <w:t xml:space="preserve">-&gt;</w:t>
      </w:r>
      <w:r w:rsidDel="00000000" w:rsidR="00000000" w:rsidRPr="00000000">
        <w:rPr>
          <w:rFonts w:ascii="Calibri" w:cs="Calibri" w:eastAsia="Calibri" w:hAnsi="Calibri"/>
          <w:b w:val="1"/>
          <w:sz w:val="20"/>
          <w:szCs w:val="20"/>
          <w:rtl w:val="0"/>
        </w:rPr>
        <w:t xml:space="preserve"> 1) Delete or 2) Add PowerGeneration</w:t>
      </w:r>
      <w:r w:rsidDel="00000000" w:rsidR="00000000" w:rsidRPr="00000000">
        <w:rPr>
          <w:rFonts w:ascii="Calibri" w:cs="Calibri" w:eastAsia="Calibri" w:hAnsi="Calibri"/>
          <w:sz w:val="20"/>
          <w:szCs w:val="20"/>
          <w:rtl w:val="0"/>
        </w:rPr>
        <w:t xml:space="preserve"> -&gt;</w:t>
      </w:r>
      <w:r w:rsidDel="00000000" w:rsidR="00000000" w:rsidRPr="00000000">
        <w:rPr>
          <w:rFonts w:ascii="Calibri" w:cs="Calibri" w:eastAsia="Calibri" w:hAnsi="Calibri"/>
          <w:b w:val="1"/>
          <w:sz w:val="20"/>
          <w:szCs w:val="20"/>
          <w:rtl w:val="0"/>
        </w:rPr>
        <w:t xml:space="preserve"> 1) ( Save Data and View PowerGeneration again) or 2) (go to Add Power Generation task)</w:t>
      </w:r>
      <w:r w:rsidDel="00000000" w:rsidR="00000000" w:rsidRPr="00000000">
        <w:rPr>
          <w:rtl w:val="0"/>
        </w:rPr>
      </w:r>
    </w:p>
    <w:p w:rsidR="00000000" w:rsidDel="00000000" w:rsidP="00000000" w:rsidRDefault="00000000" w:rsidRPr="00000000" w14:paraId="0000007A">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Consistency: critical, data should be persisted to the database when saving from the screen</w:t>
      </w:r>
    </w:p>
    <w:p w:rsidR="00000000" w:rsidDel="00000000" w:rsidP="00000000" w:rsidRDefault="00000000" w:rsidRPr="00000000" w14:paraId="0000007B">
      <w:pPr>
        <w:pStyle w:val="Heading3"/>
        <w:rPr>
          <w:rFonts w:ascii="Calibri" w:cs="Calibri" w:eastAsia="Calibri" w:hAnsi="Calibri"/>
          <w:sz w:val="20"/>
          <w:szCs w:val="20"/>
        </w:rPr>
      </w:pPr>
      <w:bookmarkStart w:colFirst="0" w:colLast="0" w:name="_heading=h.3j2qqm3" w:id="19"/>
      <w:bookmarkEnd w:id="19"/>
      <w:r w:rsidDel="00000000" w:rsidR="00000000" w:rsidRPr="00000000">
        <w:rPr>
          <w:rFonts w:ascii="Calibri" w:cs="Calibri" w:eastAsia="Calibri" w:hAnsi="Calibri"/>
          <w:rtl w:val="0"/>
        </w:rPr>
        <w:t xml:space="preserve">Abstract Code</w:t>
      </w:r>
      <w:r w:rsidDel="00000000" w:rsidR="00000000" w:rsidRPr="00000000">
        <w:rPr>
          <w:rtl w:val="0"/>
        </w:rPr>
      </w:r>
    </w:p>
    <w:p w:rsidR="00000000" w:rsidDel="00000000" w:rsidP="00000000" w:rsidRDefault="00000000" w:rsidRPr="00000000" w14:paraId="0000007C">
      <w:pPr>
        <w:numPr>
          <w:ilvl w:val="0"/>
          <w:numId w:val="1"/>
        </w:numPr>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View Power Generation </w:t>
      </w:r>
    </w:p>
    <w:p w:rsidR="00000000" w:rsidDel="00000000" w:rsidP="00000000" w:rsidRDefault="00000000" w:rsidRPr="00000000" w14:paraId="0000007D">
      <w:pPr>
        <w:numPr>
          <w:ilvl w:val="1"/>
          <w:numId w:val="1"/>
        </w:numPr>
        <w:ind w:left="1440" w:hanging="360"/>
        <w:rPr>
          <w:rFonts w:ascii="Calibri" w:cs="Calibri" w:eastAsia="Calibri" w:hAnsi="Calibri"/>
          <w:b w:val="1"/>
          <w:i w:val="1"/>
          <w:sz w:val="20"/>
          <w:szCs w:val="20"/>
        </w:rPr>
      </w:pPr>
      <w:r w:rsidDel="00000000" w:rsidR="00000000" w:rsidRPr="00000000">
        <w:rPr>
          <w:rFonts w:ascii="Calibri" w:cs="Calibri" w:eastAsia="Calibri" w:hAnsi="Calibri"/>
          <w:sz w:val="20"/>
          <w:szCs w:val="20"/>
          <w:rtl w:val="0"/>
        </w:rPr>
        <w:t xml:space="preserve">Query the POWERGENERATION table and display a list of Power Generation with info of Type, Monthly Kwh and MoBattery kWh</w:t>
      </w:r>
      <w:r w:rsidDel="00000000" w:rsidR="00000000" w:rsidRPr="00000000">
        <w:rPr>
          <w:rtl w:val="0"/>
        </w:rPr>
      </w:r>
    </w:p>
    <w:p w:rsidR="00000000" w:rsidDel="00000000" w:rsidP="00000000" w:rsidRDefault="00000000" w:rsidRPr="00000000" w14:paraId="0000007E">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b w:val="1"/>
          <w:i w:val="1"/>
          <w:sz w:val="20"/>
          <w:szCs w:val="20"/>
          <w:rtl w:val="0"/>
        </w:rPr>
        <w:t xml:space="preserve">delete</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button is pushed, the related record is to</w:t>
      </w:r>
      <w:r w:rsidDel="00000000" w:rsidR="00000000" w:rsidRPr="00000000">
        <w:rPr>
          <w:rFonts w:ascii="Calibri" w:cs="Calibri" w:eastAsia="Calibri" w:hAnsi="Calibri"/>
          <w:b w:val="1"/>
          <w:i w:val="1"/>
          <w:sz w:val="20"/>
          <w:szCs w:val="20"/>
          <w:rtl w:val="0"/>
        </w:rPr>
        <w:t xml:space="preserve"> </w:t>
      </w:r>
      <w:r w:rsidDel="00000000" w:rsidR="00000000" w:rsidRPr="00000000">
        <w:rPr>
          <w:rFonts w:ascii="Calibri" w:cs="Calibri" w:eastAsia="Calibri" w:hAnsi="Calibri"/>
          <w:b w:val="1"/>
          <w:sz w:val="20"/>
          <w:szCs w:val="20"/>
          <w:rtl w:val="0"/>
        </w:rPr>
        <w:t xml:space="preserve">Delete Power Generation</w:t>
      </w:r>
      <w:r w:rsidDel="00000000" w:rsidR="00000000" w:rsidRPr="00000000">
        <w:rPr>
          <w:rFonts w:ascii="Calibri" w:cs="Calibri" w:eastAsia="Calibri" w:hAnsi="Calibri"/>
          <w:sz w:val="20"/>
          <w:szCs w:val="20"/>
          <w:rtl w:val="0"/>
        </w:rPr>
        <w:t xml:space="preserve"> from POWERGENERATION table</w:t>
      </w:r>
    </w:p>
    <w:p w:rsidR="00000000" w:rsidDel="00000000" w:rsidP="00000000" w:rsidRDefault="00000000" w:rsidRPr="00000000" w14:paraId="0000007F">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b w:val="1"/>
          <w:i w:val="1"/>
          <w:sz w:val="20"/>
          <w:szCs w:val="20"/>
          <w:rtl w:val="0"/>
        </w:rPr>
        <w:t xml:space="preserve">Add more power</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button is pushed, go to Add Power Generation form</w:t>
      </w:r>
    </w:p>
    <w:p w:rsidR="00000000" w:rsidDel="00000000" w:rsidP="00000000" w:rsidRDefault="00000000" w:rsidRPr="00000000" w14:paraId="00000080">
      <w:pPr>
        <w:numPr>
          <w:ilvl w:val="0"/>
          <w:numId w:val="1"/>
        </w:numPr>
        <w:ind w:left="720" w:hanging="36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b w:val="1"/>
          <w:i w:val="1"/>
          <w:sz w:val="20"/>
          <w:szCs w:val="20"/>
          <w:rtl w:val="0"/>
        </w:rPr>
        <w:t xml:space="preserve">Finish</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button is pushed, </w:t>
      </w:r>
      <w:r w:rsidDel="00000000" w:rsidR="00000000" w:rsidRPr="00000000">
        <w:rPr>
          <w:rtl w:val="0"/>
        </w:rPr>
      </w:r>
    </w:p>
    <w:p w:rsidR="00000000" w:rsidDel="00000000" w:rsidP="00000000" w:rsidRDefault="00000000" w:rsidRPr="00000000" w14:paraId="00000081">
      <w:pPr>
        <w:numPr>
          <w:ilvl w:val="1"/>
          <w:numId w:val="1"/>
        </w:numPr>
        <w:ind w:left="1440" w:hanging="36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If there is no power added and the public utility is not empty in HOUSEHOLD table</w:t>
      </w:r>
      <w:r w:rsidDel="00000000" w:rsidR="00000000" w:rsidRPr="00000000">
        <w:rPr>
          <w:rtl w:val="0"/>
        </w:rPr>
      </w:r>
    </w:p>
    <w:p w:rsidR="00000000" w:rsidDel="00000000" w:rsidP="00000000" w:rsidRDefault="00000000" w:rsidRPr="00000000" w14:paraId="00000082">
      <w:pPr>
        <w:numPr>
          <w:ilvl w:val="2"/>
          <w:numId w:val="1"/>
        </w:numPr>
        <w:ind w:left="2160" w:hanging="36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Pop up Window to remind adding power, then go back to Add Power Generation form</w:t>
      </w:r>
      <w:r w:rsidDel="00000000" w:rsidR="00000000" w:rsidRPr="00000000">
        <w:rPr>
          <w:rtl w:val="0"/>
        </w:rPr>
      </w:r>
    </w:p>
    <w:p w:rsidR="00000000" w:rsidDel="00000000" w:rsidP="00000000" w:rsidRDefault="00000000" w:rsidRPr="00000000" w14:paraId="00000083">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else:</w:t>
      </w:r>
    </w:p>
    <w:p w:rsidR="00000000" w:rsidDel="00000000" w:rsidP="00000000" w:rsidRDefault="00000000" w:rsidRPr="00000000" w14:paraId="00000084">
      <w:pPr>
        <w:numPr>
          <w:ilvl w:val="2"/>
          <w:numId w:val="1"/>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 to Wrapping Up form</w:t>
      </w:r>
    </w:p>
    <w:p w:rsidR="00000000" w:rsidDel="00000000" w:rsidP="00000000" w:rsidRDefault="00000000" w:rsidRPr="00000000" w14:paraId="0000008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6">
      <w:pPr>
        <w:pStyle w:val="Heading2"/>
        <w:rPr>
          <w:rFonts w:ascii="Calibri" w:cs="Calibri" w:eastAsia="Calibri" w:hAnsi="Calibri"/>
          <w:u w:val="single"/>
        </w:rPr>
      </w:pPr>
      <w:bookmarkStart w:colFirst="0" w:colLast="0" w:name="_heading=h.1y810tw" w:id="20"/>
      <w:bookmarkEnd w:id="20"/>
      <w:r w:rsidDel="00000000" w:rsidR="00000000" w:rsidRPr="00000000">
        <w:rPr>
          <w:rFonts w:ascii="Calibri" w:cs="Calibri" w:eastAsia="Calibri" w:hAnsi="Calibri"/>
          <w:u w:val="single"/>
          <w:rtl w:val="0"/>
        </w:rPr>
        <w:t xml:space="preserve">Wrapping Up</w:t>
      </w:r>
    </w:p>
    <w:p w:rsidR="00000000" w:rsidDel="00000000" w:rsidP="00000000" w:rsidRDefault="00000000" w:rsidRPr="00000000" w14:paraId="00000087">
      <w:pPr>
        <w:pStyle w:val="Heading3"/>
        <w:rPr>
          <w:rFonts w:ascii="Calibri" w:cs="Calibri" w:eastAsia="Calibri" w:hAnsi="Calibri"/>
          <w:sz w:val="20"/>
          <w:szCs w:val="20"/>
        </w:rPr>
      </w:pPr>
      <w:bookmarkStart w:colFirst="0" w:colLast="0" w:name="_heading=h.4i7ojhp" w:id="21"/>
      <w:bookmarkEnd w:id="21"/>
      <w:r w:rsidDel="00000000" w:rsidR="00000000" w:rsidRPr="00000000">
        <w:rPr>
          <w:rFonts w:ascii="Calibri" w:cs="Calibri" w:eastAsia="Calibri" w:hAnsi="Calibri"/>
          <w:rtl w:val="0"/>
        </w:rPr>
        <w:t xml:space="preserve">Task Decomposition</w:t>
      </w:r>
      <w:r w:rsidDel="00000000" w:rsidR="00000000" w:rsidRPr="00000000">
        <w:rPr>
          <w:rtl w:val="0"/>
        </w:rPr>
      </w:r>
    </w:p>
    <w:p w:rsidR="00000000" w:rsidDel="00000000" w:rsidP="00000000" w:rsidRDefault="00000000" w:rsidRPr="00000000" w14:paraId="00000088">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Enabling condition:Triggered after user pressed the “</w:t>
      </w:r>
      <w:r w:rsidDel="00000000" w:rsidR="00000000" w:rsidRPr="00000000">
        <w:rPr>
          <w:rFonts w:ascii="Calibri" w:cs="Calibri" w:eastAsia="Calibri" w:hAnsi="Calibri"/>
          <w:b w:val="1"/>
          <w:i w:val="1"/>
          <w:sz w:val="20"/>
          <w:szCs w:val="20"/>
          <w:rtl w:val="0"/>
        </w:rPr>
        <w:t xml:space="preserve">Finish</w:t>
      </w:r>
      <w:r w:rsidDel="00000000" w:rsidR="00000000" w:rsidRPr="00000000">
        <w:rPr>
          <w:rFonts w:ascii="Calibri" w:cs="Calibri" w:eastAsia="Calibri" w:hAnsi="Calibri"/>
          <w:sz w:val="20"/>
          <w:szCs w:val="20"/>
          <w:rtl w:val="0"/>
        </w:rPr>
        <w:t xml:space="preserve">” button in Power Generation Listing form</w:t>
      </w:r>
    </w:p>
    <w:p w:rsidR="00000000" w:rsidDel="00000000" w:rsidP="00000000" w:rsidRDefault="00000000" w:rsidRPr="00000000" w14:paraId="00000089">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 interaction: No read/write/update/delete/insert from database</w:t>
      </w:r>
    </w:p>
    <w:p w:rsidR="00000000" w:rsidDel="00000000" w:rsidP="00000000" w:rsidRDefault="00000000" w:rsidRPr="00000000" w14:paraId="0000008A">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Lock Types: No lock</w:t>
      </w:r>
    </w:p>
    <w:p w:rsidR="00000000" w:rsidDel="00000000" w:rsidP="00000000" w:rsidRDefault="00000000" w:rsidRPr="00000000" w14:paraId="0000008B">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of subtask: No subtask, no decomposition is needed</w:t>
      </w:r>
    </w:p>
    <w:p w:rsidR="00000000" w:rsidDel="00000000" w:rsidP="00000000" w:rsidRDefault="00000000" w:rsidRPr="00000000" w14:paraId="0000008C">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Consistency: Not critical given there is no update of data</w:t>
      </w:r>
    </w:p>
    <w:p w:rsidR="00000000" w:rsidDel="00000000" w:rsidP="00000000" w:rsidRDefault="00000000" w:rsidRPr="00000000" w14:paraId="0000008D">
      <w:pPr>
        <w:pStyle w:val="Heading3"/>
        <w:rPr>
          <w:rFonts w:ascii="Calibri" w:cs="Calibri" w:eastAsia="Calibri" w:hAnsi="Calibri"/>
        </w:rPr>
      </w:pPr>
      <w:bookmarkStart w:colFirst="0" w:colLast="0" w:name="_heading=h.2xcytpi" w:id="22"/>
      <w:bookmarkEnd w:id="22"/>
      <w:r w:rsidDel="00000000" w:rsidR="00000000" w:rsidRPr="00000000">
        <w:rPr>
          <w:rFonts w:ascii="Calibri" w:cs="Calibri" w:eastAsia="Calibri" w:hAnsi="Calibri"/>
          <w:rtl w:val="0"/>
        </w:rPr>
        <w:t xml:space="preserve">Abstract Code</w:t>
      </w:r>
    </w:p>
    <w:p w:rsidR="00000000" w:rsidDel="00000000" w:rsidP="00000000" w:rsidRDefault="00000000" w:rsidRPr="00000000" w14:paraId="0000008E">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Show “</w:t>
      </w:r>
      <w:r w:rsidDel="00000000" w:rsidR="00000000" w:rsidRPr="00000000">
        <w:rPr>
          <w:rFonts w:ascii="Calibri" w:cs="Calibri" w:eastAsia="Calibri" w:hAnsi="Calibri"/>
          <w:b w:val="1"/>
          <w:i w:val="1"/>
          <w:sz w:val="20"/>
          <w:szCs w:val="20"/>
          <w:rtl w:val="0"/>
        </w:rPr>
        <w:t xml:space="preserve">Return to the main menu”</w:t>
      </w:r>
      <w:r w:rsidDel="00000000" w:rsidR="00000000" w:rsidRPr="00000000">
        <w:rPr>
          <w:rFonts w:ascii="Calibri" w:cs="Calibri" w:eastAsia="Calibri" w:hAnsi="Calibri"/>
          <w:sz w:val="20"/>
          <w:szCs w:val="20"/>
          <w:rtl w:val="0"/>
        </w:rPr>
        <w:t xml:space="preserve"> button.</w:t>
      </w:r>
    </w:p>
    <w:p w:rsidR="00000000" w:rsidDel="00000000" w:rsidP="00000000" w:rsidRDefault="00000000" w:rsidRPr="00000000" w14:paraId="0000008F">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t>
      </w:r>
      <w:r w:rsidDel="00000000" w:rsidR="00000000" w:rsidRPr="00000000">
        <w:rPr>
          <w:rFonts w:ascii="Calibri" w:cs="Calibri" w:eastAsia="Calibri" w:hAnsi="Calibri"/>
          <w:b w:val="1"/>
          <w:i w:val="1"/>
          <w:sz w:val="20"/>
          <w:szCs w:val="20"/>
          <w:rtl w:val="0"/>
        </w:rPr>
        <w:t xml:space="preserve">Return to the main menu</w:t>
      </w:r>
      <w:r w:rsidDel="00000000" w:rsidR="00000000" w:rsidRPr="00000000">
        <w:rPr>
          <w:rFonts w:ascii="Calibri" w:cs="Calibri" w:eastAsia="Calibri" w:hAnsi="Calibri"/>
          <w:sz w:val="20"/>
          <w:szCs w:val="20"/>
          <w:rtl w:val="0"/>
        </w:rPr>
        <w:t xml:space="preserve">” button is pushed, perform </w:t>
      </w:r>
      <w:r w:rsidDel="00000000" w:rsidR="00000000" w:rsidRPr="00000000">
        <w:rPr>
          <w:rFonts w:ascii="Calibri" w:cs="Calibri" w:eastAsia="Calibri" w:hAnsi="Calibri"/>
          <w:b w:val="1"/>
          <w:sz w:val="20"/>
          <w:szCs w:val="20"/>
          <w:rtl w:val="0"/>
        </w:rPr>
        <w:t xml:space="preserve">Main Menu </w:t>
      </w:r>
      <w:r w:rsidDel="00000000" w:rsidR="00000000" w:rsidRPr="00000000">
        <w:rPr>
          <w:rFonts w:ascii="Calibri" w:cs="Calibri" w:eastAsia="Calibri" w:hAnsi="Calibri"/>
          <w:sz w:val="20"/>
          <w:szCs w:val="20"/>
          <w:rtl w:val="0"/>
        </w:rPr>
        <w:t xml:space="preserve">task</w:t>
      </w:r>
    </w:p>
    <w:p w:rsidR="00000000" w:rsidDel="00000000" w:rsidP="00000000" w:rsidRDefault="00000000" w:rsidRPr="00000000" w14:paraId="00000090">
      <w:pPr>
        <w:pStyle w:val="Heading2"/>
        <w:rPr>
          <w:rFonts w:ascii="Calibri" w:cs="Calibri" w:eastAsia="Calibri" w:hAnsi="Calibri"/>
          <w:u w:val="single"/>
        </w:rPr>
      </w:pPr>
      <w:r w:rsidDel="00000000" w:rsidR="00000000" w:rsidRPr="00000000">
        <w:rPr>
          <w:rFonts w:ascii="Calibri" w:cs="Calibri" w:eastAsia="Calibri" w:hAnsi="Calibri"/>
          <w:u w:val="single"/>
          <w:rtl w:val="0"/>
        </w:rPr>
        <w:t xml:space="preserve">View reports</w:t>
      </w:r>
    </w:p>
    <w:p w:rsidR="00000000" w:rsidDel="00000000" w:rsidP="00000000" w:rsidRDefault="00000000" w:rsidRPr="00000000" w14:paraId="00000091">
      <w:pPr>
        <w:pStyle w:val="Heading3"/>
        <w:rPr>
          <w:rFonts w:ascii="Calibri" w:cs="Calibri" w:eastAsia="Calibri" w:hAnsi="Calibri"/>
          <w:sz w:val="20"/>
          <w:szCs w:val="20"/>
        </w:rPr>
      </w:pPr>
      <w:r w:rsidDel="00000000" w:rsidR="00000000" w:rsidRPr="00000000">
        <w:rPr>
          <w:rFonts w:ascii="Calibri" w:cs="Calibri" w:eastAsia="Calibri" w:hAnsi="Calibri"/>
          <w:rtl w:val="0"/>
        </w:rPr>
        <w:t xml:space="preserve">Task Decomposition</w:t>
      </w:r>
      <w:r w:rsidDel="00000000" w:rsidR="00000000" w:rsidRPr="00000000">
        <w:rPr>
          <w:rtl w:val="0"/>
        </w:rPr>
      </w:r>
    </w:p>
    <w:p w:rsidR="00000000" w:rsidDel="00000000" w:rsidP="00000000" w:rsidRDefault="00000000" w:rsidRPr="00000000" w14:paraId="00000092">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Enabling condition:Triggered after user pressed the “</w:t>
      </w:r>
      <w:r w:rsidDel="00000000" w:rsidR="00000000" w:rsidRPr="00000000">
        <w:rPr>
          <w:rFonts w:ascii="Calibri" w:cs="Calibri" w:eastAsia="Calibri" w:hAnsi="Calibri"/>
          <w:b w:val="1"/>
          <w:i w:val="1"/>
          <w:sz w:val="20"/>
          <w:szCs w:val="20"/>
          <w:rtl w:val="0"/>
        </w:rPr>
        <w:t xml:space="preserve">View Reports/Query Data</w:t>
      </w:r>
      <w:r w:rsidDel="00000000" w:rsidR="00000000" w:rsidRPr="00000000">
        <w:rPr>
          <w:rFonts w:ascii="Calibri" w:cs="Calibri" w:eastAsia="Calibri" w:hAnsi="Calibri"/>
          <w:sz w:val="20"/>
          <w:szCs w:val="20"/>
          <w:rtl w:val="0"/>
        </w:rPr>
        <w:t xml:space="preserve">”button in the Main Menu page</w:t>
      </w:r>
    </w:p>
    <w:p w:rsidR="00000000" w:rsidDel="00000000" w:rsidP="00000000" w:rsidRDefault="00000000" w:rsidRPr="00000000" w14:paraId="00000093">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 interaction: No read/write/update/delete/insert from database</w:t>
      </w:r>
    </w:p>
    <w:p w:rsidR="00000000" w:rsidDel="00000000" w:rsidP="00000000" w:rsidRDefault="00000000" w:rsidRPr="00000000" w14:paraId="00000094">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Lock Types: No lock</w:t>
      </w:r>
    </w:p>
    <w:p w:rsidR="00000000" w:rsidDel="00000000" w:rsidP="00000000" w:rsidRDefault="00000000" w:rsidRPr="00000000" w14:paraId="00000095">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of subtask: No subtask, no decomposition is needed</w:t>
      </w:r>
    </w:p>
    <w:p w:rsidR="00000000" w:rsidDel="00000000" w:rsidP="00000000" w:rsidRDefault="00000000" w:rsidRPr="00000000" w14:paraId="00000096">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Consistency: Not critical given there is no update of data</w:t>
      </w:r>
    </w:p>
    <w:p w:rsidR="00000000" w:rsidDel="00000000" w:rsidP="00000000" w:rsidRDefault="00000000" w:rsidRPr="00000000" w14:paraId="00000097">
      <w:pPr>
        <w:pStyle w:val="Heading3"/>
        <w:rPr>
          <w:rFonts w:ascii="Calibri" w:cs="Calibri" w:eastAsia="Calibri" w:hAnsi="Calibri"/>
        </w:rPr>
      </w:pPr>
      <w:r w:rsidDel="00000000" w:rsidR="00000000" w:rsidRPr="00000000">
        <w:rPr>
          <w:rFonts w:ascii="Calibri" w:cs="Calibri" w:eastAsia="Calibri" w:hAnsi="Calibri"/>
          <w:rtl w:val="0"/>
        </w:rPr>
        <w:t xml:space="preserve">Abstract Code</w:t>
      </w:r>
    </w:p>
    <w:p w:rsidR="00000000" w:rsidDel="00000000" w:rsidP="00000000" w:rsidRDefault="00000000" w:rsidRPr="00000000" w14:paraId="00000098">
      <w:pPr>
        <w:numPr>
          <w:ilvl w:val="0"/>
          <w:numId w:val="1"/>
        </w:numPr>
        <w:ind w:left="720" w:hanging="360"/>
        <w:rPr>
          <w:rFonts w:ascii="Calibri" w:cs="Calibri" w:eastAsia="Calibri" w:hAnsi="Calibri"/>
          <w:b w:val="1"/>
          <w:i w:val="1"/>
          <w:sz w:val="20"/>
          <w:szCs w:val="20"/>
        </w:rPr>
      </w:pPr>
      <w:r w:rsidDel="00000000" w:rsidR="00000000" w:rsidRPr="00000000">
        <w:rPr>
          <w:rFonts w:ascii="Calibri" w:cs="Calibri" w:eastAsia="Calibri" w:hAnsi="Calibri"/>
          <w:sz w:val="20"/>
          <w:szCs w:val="20"/>
          <w:rtl w:val="0"/>
        </w:rPr>
        <w:t xml:space="preserve">Show links for the following sections: </w:t>
      </w:r>
      <w:r w:rsidDel="00000000" w:rsidR="00000000" w:rsidRPr="00000000">
        <w:rPr>
          <w:rFonts w:ascii="Calibri" w:cs="Calibri" w:eastAsia="Calibri" w:hAnsi="Calibri"/>
          <w:b w:val="1"/>
          <w:i w:val="1"/>
          <w:sz w:val="20"/>
          <w:szCs w:val="20"/>
          <w:rtl w:val="0"/>
        </w:rPr>
        <w:t xml:space="preserve">Top 25 popular manufacturers, Manufacturer/model search, Heating/cooling method details, Water heater statistics by state, Off-the-grid household dashboard, Household averages by radius</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each of the link is pushed by the user, perform the corresponding task with the same name</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if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Top 25 popular manufacturers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pushed, perform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Top 25 popular manufacturers</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bookmarkStart w:colFirst="0" w:colLast="0" w:name="_heading=h.1ci93xb" w:id="23"/>
      <w:bookmarkEnd w:id="2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Finish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button is pushed, perform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Main Menu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task</w:t>
      </w:r>
      <w:r w:rsidDel="00000000" w:rsidR="00000000" w:rsidRPr="00000000">
        <w:rPr>
          <w:rtl w:val="0"/>
        </w:rPr>
      </w:r>
    </w:p>
    <w:p w:rsidR="00000000" w:rsidDel="00000000" w:rsidP="00000000" w:rsidRDefault="00000000" w:rsidRPr="00000000" w14:paraId="0000009C">
      <w:pPr>
        <w:pStyle w:val="Heading2"/>
        <w:rPr>
          <w:rFonts w:ascii="Calibri" w:cs="Calibri" w:eastAsia="Calibri" w:hAnsi="Calibri"/>
          <w:u w:val="single"/>
        </w:rPr>
      </w:pPr>
      <w:r w:rsidDel="00000000" w:rsidR="00000000" w:rsidRPr="00000000">
        <w:rPr>
          <w:rFonts w:ascii="Calibri" w:cs="Calibri" w:eastAsia="Calibri" w:hAnsi="Calibri"/>
          <w:u w:val="single"/>
          <w:rtl w:val="0"/>
        </w:rPr>
        <w:t xml:space="preserve">Top 25 popular manufacturers</w:t>
      </w:r>
    </w:p>
    <w:p w:rsidR="00000000" w:rsidDel="00000000" w:rsidP="00000000" w:rsidRDefault="00000000" w:rsidRPr="00000000" w14:paraId="0000009D">
      <w:pPr>
        <w:pStyle w:val="Heading3"/>
        <w:rPr>
          <w:rFonts w:ascii="Calibri" w:cs="Calibri" w:eastAsia="Calibri" w:hAnsi="Calibri"/>
          <w:sz w:val="20"/>
          <w:szCs w:val="20"/>
        </w:rPr>
      </w:pPr>
      <w:r w:rsidDel="00000000" w:rsidR="00000000" w:rsidRPr="00000000">
        <w:rPr>
          <w:rFonts w:ascii="Calibri" w:cs="Calibri" w:eastAsia="Calibri" w:hAnsi="Calibri"/>
          <w:rtl w:val="0"/>
        </w:rPr>
        <w:t xml:space="preserve">Task Decomposition</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Enabling condition: Triggered after user pressed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Top 25 popular manufacturers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button in View Reports form </w:t>
      </w:r>
      <w:r w:rsidDel="00000000" w:rsidR="00000000" w:rsidRPr="00000000">
        <w:rPr>
          <w:rtl w:val="0"/>
        </w:rPr>
      </w:r>
    </w:p>
    <w:p w:rsidR="00000000" w:rsidDel="00000000" w:rsidP="00000000" w:rsidRDefault="00000000" w:rsidRPr="00000000" w14:paraId="0000009F">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 interaction: Read from APPLIANCE and MANUFACTURER table</w:t>
      </w:r>
    </w:p>
    <w:p w:rsidR="00000000" w:rsidDel="00000000" w:rsidP="00000000" w:rsidRDefault="00000000" w:rsidRPr="00000000" w14:paraId="000000A0">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Lock Types: 1 read lock from APPLIANCE and 1 read lock from MANUFACTURER table</w:t>
      </w:r>
    </w:p>
    <w:p w:rsidR="00000000" w:rsidDel="00000000" w:rsidP="00000000" w:rsidRDefault="00000000" w:rsidRPr="00000000" w14:paraId="000000A1">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Consistency: Not critical given there is no update of data</w:t>
      </w:r>
    </w:p>
    <w:p w:rsidR="00000000" w:rsidDel="00000000" w:rsidP="00000000" w:rsidRDefault="00000000" w:rsidRPr="00000000" w14:paraId="000000A2">
      <w:pPr>
        <w:numPr>
          <w:ilvl w:val="0"/>
          <w:numId w:val="1"/>
        </w:numPr>
        <w:ind w:left="720" w:hanging="36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Sequence of subtask: The process is </w:t>
      </w:r>
      <w:r w:rsidDel="00000000" w:rsidR="00000000" w:rsidRPr="00000000">
        <w:rPr>
          <w:rFonts w:ascii="Calibri" w:cs="Calibri" w:eastAsia="Calibri" w:hAnsi="Calibri"/>
          <w:b w:val="1"/>
          <w:sz w:val="20"/>
          <w:szCs w:val="20"/>
          <w:rtl w:val="0"/>
        </w:rPr>
        <w:t xml:space="preserve">list the top twenty-five manufacturers </w:t>
      </w:r>
      <w:r w:rsidDel="00000000" w:rsidR="00000000" w:rsidRPr="00000000">
        <w:rPr>
          <w:rFonts w:ascii="Wingdings" w:cs="Wingdings" w:eastAsia="Wingdings" w:hAnsi="Wingdings"/>
          <w:b w:val="1"/>
          <w:sz w:val="20"/>
          <w:szCs w:val="20"/>
          <w:rtl w:val="0"/>
        </w:rPr>
        <w:t xml:space="preserve">🡪</w:t>
      </w:r>
      <w:r w:rsidDel="00000000" w:rsidR="00000000" w:rsidRPr="00000000">
        <w:rPr>
          <w:rFonts w:ascii="Calibri" w:cs="Calibri" w:eastAsia="Calibri" w:hAnsi="Calibri"/>
          <w:b w:val="1"/>
          <w:sz w:val="20"/>
          <w:szCs w:val="20"/>
          <w:rtl w:val="0"/>
        </w:rPr>
        <w:t xml:space="preserve"> drilldown report</w:t>
      </w:r>
      <w:r w:rsidDel="00000000" w:rsidR="00000000" w:rsidRPr="00000000">
        <w:rPr>
          <w:rFonts w:ascii="Calibri" w:cs="Calibri" w:eastAsia="Calibri" w:hAnsi="Calibri"/>
          <w:sz w:val="20"/>
          <w:szCs w:val="20"/>
          <w:rtl w:val="0"/>
        </w:rPr>
        <w:t xml:space="preserve"> for any certain manufacturer (required by users, can be multiple times). All tasks must be done based on the order conducted by the user. Mother task is required to coordinate subtasks. since the user has the option to look at the drilldown report for any certain manufacturer.</w:t>
      </w:r>
      <w:r w:rsidDel="00000000" w:rsidR="00000000" w:rsidRPr="00000000">
        <w:rPr>
          <w:rtl w:val="0"/>
        </w:rPr>
      </w:r>
    </w:p>
    <w:p w:rsidR="00000000" w:rsidDel="00000000" w:rsidP="00000000" w:rsidRDefault="00000000" w:rsidRPr="00000000" w14:paraId="000000A3">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4">
      <w:pPr>
        <w:pStyle w:val="Heading3"/>
        <w:rPr>
          <w:rFonts w:ascii="Calibri" w:cs="Calibri" w:eastAsia="Calibri" w:hAnsi="Calibri"/>
        </w:rPr>
      </w:pPr>
      <w:bookmarkStart w:colFirst="0" w:colLast="0" w:name="_heading=h.3whwml4" w:id="24"/>
      <w:bookmarkEnd w:id="24"/>
      <w:r w:rsidDel="00000000" w:rsidR="00000000" w:rsidRPr="00000000">
        <w:rPr>
          <w:rFonts w:ascii="Calibri" w:cs="Calibri" w:eastAsia="Calibri" w:hAnsi="Calibri"/>
          <w:rtl w:val="0"/>
        </w:rPr>
        <w:t xml:space="preserve">Abstract Code</w:t>
      </w:r>
    </w:p>
    <w:p w:rsidR="00000000" w:rsidDel="00000000" w:rsidP="00000000" w:rsidRDefault="00000000" w:rsidRPr="00000000" w14:paraId="000000A5">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List the top twenty-five manufacturers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A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Query the APPLIANCE table and MANUFACTURER table (with APPLICANCE left joined by MANUFACTURER via common key manufacturer_name)</w:t>
      </w:r>
    </w:p>
    <w:p w:rsidR="00000000" w:rsidDel="00000000" w:rsidP="00000000" w:rsidRDefault="00000000" w:rsidRPr="00000000" w14:paraId="000000A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Display the list of top 25 manufacturers with the most appliances, with columns of manufacturer name, raw count presented </w:t>
      </w:r>
    </w:p>
    <w:p w:rsidR="00000000" w:rsidDel="00000000" w:rsidP="00000000" w:rsidRDefault="00000000" w:rsidRPr="00000000" w14:paraId="000000A8">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each row show a button </w:t>
      </w:r>
      <w:r w:rsidDel="00000000" w:rsidR="00000000" w:rsidRPr="00000000">
        <w:rPr>
          <w:rFonts w:ascii="Calibri" w:cs="Calibri" w:eastAsia="Calibri" w:hAnsi="Calibri"/>
          <w:b w:val="1"/>
          <w:i w:val="1"/>
          <w:sz w:val="20"/>
          <w:szCs w:val="20"/>
          <w:rtl w:val="0"/>
        </w:rPr>
        <w:t xml:space="preserve">drilldown report</w:t>
      </w:r>
      <w:r w:rsidDel="00000000" w:rsidR="00000000" w:rsidRPr="00000000">
        <w:rPr>
          <w:rFonts w:ascii="Calibri" w:cs="Calibri" w:eastAsia="Calibri" w:hAnsi="Calibri"/>
          <w:sz w:val="20"/>
          <w:szCs w:val="20"/>
          <w:rtl w:val="0"/>
        </w:rPr>
        <w:t xml:space="preserve"> to enable the subtask </w:t>
      </w:r>
      <w:r w:rsidDel="00000000" w:rsidR="00000000" w:rsidRPr="00000000">
        <w:rPr>
          <w:rFonts w:ascii="Calibri" w:cs="Calibri" w:eastAsia="Calibri" w:hAnsi="Calibri"/>
          <w:b w:val="1"/>
          <w:sz w:val="20"/>
          <w:szCs w:val="20"/>
          <w:rtl w:val="0"/>
        </w:rPr>
        <w:t xml:space="preserve">drilldown report</w:t>
      </w:r>
      <w:r w:rsidDel="00000000" w:rsidR="00000000" w:rsidRPr="00000000">
        <w:rPr>
          <w:rtl w:val="0"/>
        </w:rPr>
      </w:r>
    </w:p>
    <w:p w:rsidR="00000000" w:rsidDel="00000000" w:rsidP="00000000" w:rsidRDefault="00000000" w:rsidRPr="00000000" w14:paraId="000000A9">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t>
      </w:r>
      <w:r w:rsidDel="00000000" w:rsidR="00000000" w:rsidRPr="00000000">
        <w:rPr>
          <w:rFonts w:ascii="Calibri" w:cs="Calibri" w:eastAsia="Calibri" w:hAnsi="Calibri"/>
          <w:b w:val="1"/>
          <w:i w:val="1"/>
          <w:sz w:val="20"/>
          <w:szCs w:val="20"/>
          <w:rtl w:val="0"/>
        </w:rPr>
        <w:t xml:space="preserve">drilldown report</w:t>
      </w:r>
      <w:r w:rsidDel="00000000" w:rsidR="00000000" w:rsidRPr="00000000">
        <w:rPr>
          <w:rFonts w:ascii="Calibri" w:cs="Calibri" w:eastAsia="Calibri" w:hAnsi="Calibri"/>
          <w:sz w:val="20"/>
          <w:szCs w:val="20"/>
          <w:rtl w:val="0"/>
        </w:rPr>
        <w:t xml:space="preserve"> pushed by the user, perform </w:t>
      </w:r>
      <w:r w:rsidDel="00000000" w:rsidR="00000000" w:rsidRPr="00000000">
        <w:rPr>
          <w:rFonts w:ascii="Calibri" w:cs="Calibri" w:eastAsia="Calibri" w:hAnsi="Calibri"/>
          <w:b w:val="1"/>
          <w:sz w:val="20"/>
          <w:szCs w:val="20"/>
          <w:rtl w:val="0"/>
        </w:rPr>
        <w:t xml:space="preserve">drilldown report </w:t>
      </w:r>
      <w:r w:rsidDel="00000000" w:rsidR="00000000" w:rsidRPr="00000000">
        <w:rPr>
          <w:rFonts w:ascii="Calibri" w:cs="Calibri" w:eastAsia="Calibri" w:hAnsi="Calibri"/>
          <w:sz w:val="20"/>
          <w:szCs w:val="20"/>
          <w:rtl w:val="0"/>
        </w:rPr>
        <w:t xml:space="preserve">for the specific manufacturer in that row </w:t>
      </w:r>
    </w:p>
    <w:p w:rsidR="00000000" w:rsidDel="00000000" w:rsidP="00000000" w:rsidRDefault="00000000" w:rsidRPr="00000000" w14:paraId="000000AA">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Drilldown report</w:t>
      </w:r>
      <w:r w:rsidDel="00000000" w:rsidR="00000000" w:rsidRPr="00000000">
        <w:rPr>
          <w:rtl w:val="0"/>
        </w:rPr>
      </w:r>
    </w:p>
    <w:p w:rsidR="00000000" w:rsidDel="00000000" w:rsidP="00000000" w:rsidRDefault="00000000" w:rsidRPr="00000000" w14:paraId="000000AB">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Query the APPLIANCE table and MANUFACTURER table </w:t>
      </w:r>
    </w:p>
    <w:p w:rsidR="00000000" w:rsidDel="00000000" w:rsidP="00000000" w:rsidRDefault="00000000" w:rsidRPr="00000000" w14:paraId="000000AC">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Display manufacturer name at the top</w:t>
      </w:r>
    </w:p>
    <w:p w:rsidR="00000000" w:rsidDel="00000000" w:rsidP="00000000" w:rsidRDefault="00000000" w:rsidRPr="00000000" w14:paraId="000000AD">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Display a table, with columns of appliance type, and appliances count presented</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Finish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button is pushed, perform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View Reports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task</w:t>
      </w:r>
      <w:r w:rsidDel="00000000" w:rsidR="00000000" w:rsidRPr="00000000">
        <w:rPr>
          <w:rtl w:val="0"/>
        </w:rPr>
      </w:r>
    </w:p>
    <w:p w:rsidR="00000000" w:rsidDel="00000000" w:rsidP="00000000" w:rsidRDefault="00000000" w:rsidRPr="00000000" w14:paraId="000000AF">
      <w:pPr>
        <w:pStyle w:val="Heading3"/>
        <w:rPr>
          <w:rFonts w:ascii="Calibri" w:cs="Calibri" w:eastAsia="Calibri" w:hAnsi="Calibri"/>
          <w:color w:val="000000"/>
          <w:sz w:val="32"/>
          <w:szCs w:val="32"/>
          <w:u w:val="single"/>
        </w:rPr>
      </w:pPr>
      <w:bookmarkStart w:colFirst="0" w:colLast="0" w:name="_heading=h.2bn6wsx" w:id="25"/>
      <w:bookmarkEnd w:id="25"/>
      <w:r w:rsidDel="00000000" w:rsidR="00000000" w:rsidRPr="00000000">
        <w:rPr>
          <w:rFonts w:ascii="Calibri" w:cs="Calibri" w:eastAsia="Calibri" w:hAnsi="Calibri"/>
          <w:color w:val="000000"/>
          <w:sz w:val="32"/>
          <w:szCs w:val="32"/>
          <w:u w:val="single"/>
          <w:rtl w:val="0"/>
        </w:rPr>
        <w:t xml:space="preserve">Manufacturer/model search</w:t>
      </w:r>
    </w:p>
    <w:p w:rsidR="00000000" w:rsidDel="00000000" w:rsidP="00000000" w:rsidRDefault="00000000" w:rsidRPr="00000000" w14:paraId="000000B0">
      <w:pPr>
        <w:pStyle w:val="Heading3"/>
        <w:rPr>
          <w:rFonts w:ascii="Calibri" w:cs="Calibri" w:eastAsia="Calibri" w:hAnsi="Calibri"/>
          <w:sz w:val="20"/>
          <w:szCs w:val="20"/>
        </w:rPr>
      </w:pPr>
      <w:r w:rsidDel="00000000" w:rsidR="00000000" w:rsidRPr="00000000">
        <w:rPr>
          <w:rFonts w:ascii="Calibri" w:cs="Calibri" w:eastAsia="Calibri" w:hAnsi="Calibri"/>
          <w:rtl w:val="0"/>
        </w:rPr>
        <w:t xml:space="preserve">Task Decomposition</w:t>
      </w:r>
      <w:r w:rsidDel="00000000" w:rsidR="00000000" w:rsidRPr="00000000">
        <w:rPr>
          <w:rtl w:val="0"/>
        </w:rPr>
      </w:r>
    </w:p>
    <w:p w:rsidR="00000000" w:rsidDel="00000000" w:rsidP="00000000" w:rsidRDefault="00000000" w:rsidRPr="00000000" w14:paraId="000000B1">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Enabling condition: Triggered after user pressed the “</w:t>
      </w:r>
      <w:r w:rsidDel="00000000" w:rsidR="00000000" w:rsidRPr="00000000">
        <w:rPr>
          <w:rFonts w:ascii="Calibri" w:cs="Calibri" w:eastAsia="Calibri" w:hAnsi="Calibri"/>
          <w:b w:val="1"/>
          <w:i w:val="1"/>
          <w:sz w:val="20"/>
          <w:szCs w:val="20"/>
          <w:rtl w:val="0"/>
        </w:rPr>
        <w:t xml:space="preserve">Manufacturer/model search</w:t>
      </w:r>
      <w:r w:rsidDel="00000000" w:rsidR="00000000" w:rsidRPr="00000000">
        <w:rPr>
          <w:rFonts w:ascii="Calibri" w:cs="Calibri" w:eastAsia="Calibri" w:hAnsi="Calibri"/>
          <w:sz w:val="20"/>
          <w:szCs w:val="20"/>
          <w:rtl w:val="0"/>
        </w:rPr>
        <w:t xml:space="preserve">” button View Reports form</w:t>
      </w:r>
    </w:p>
    <w:p w:rsidR="00000000" w:rsidDel="00000000" w:rsidP="00000000" w:rsidRDefault="00000000" w:rsidRPr="00000000" w14:paraId="000000B2">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 interaction: </w:t>
      </w:r>
      <w:sdt>
        <w:sdtPr>
          <w:tag w:val="goog_rdk_4"/>
        </w:sdtPr>
        <w:sdtContent>
          <w:commentRangeStart w:id="1"/>
        </w:sdtContent>
      </w:sdt>
      <w:sdt>
        <w:sdtPr>
          <w:tag w:val="goog_rdk_5"/>
        </w:sdtPr>
        <w:sdtContent>
          <w:commentRangeStart w:id="2"/>
        </w:sdtContent>
      </w:sdt>
      <w:r w:rsidDel="00000000" w:rsidR="00000000" w:rsidRPr="00000000">
        <w:rPr>
          <w:rFonts w:ascii="Calibri" w:cs="Calibri" w:eastAsia="Calibri" w:hAnsi="Calibri"/>
          <w:sz w:val="20"/>
          <w:szCs w:val="20"/>
          <w:rtl w:val="0"/>
        </w:rPr>
        <w:t xml:space="preserve">Read from MODEL and MANUFACTURER table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B3">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Lock Types: 1 read lock from MODEL and 1 read lock from MANUFACTURER table</w:t>
      </w:r>
    </w:p>
    <w:p w:rsidR="00000000" w:rsidDel="00000000" w:rsidP="00000000" w:rsidRDefault="00000000" w:rsidRPr="00000000" w14:paraId="000000B4">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Consistency: Not critical given there is no update of data</w:t>
      </w:r>
    </w:p>
    <w:p w:rsidR="00000000" w:rsidDel="00000000" w:rsidP="00000000" w:rsidRDefault="00000000" w:rsidRPr="00000000" w14:paraId="000000B5">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of subtask: No subtask, no decomposition is needed</w:t>
      </w:r>
    </w:p>
    <w:p w:rsidR="00000000" w:rsidDel="00000000" w:rsidP="00000000" w:rsidRDefault="00000000" w:rsidRPr="00000000" w14:paraId="000000B6">
      <w:pPr>
        <w:pStyle w:val="Heading3"/>
        <w:rPr>
          <w:rFonts w:ascii="Calibri" w:cs="Calibri" w:eastAsia="Calibri" w:hAnsi="Calibri"/>
        </w:rPr>
      </w:pPr>
      <w:r w:rsidDel="00000000" w:rsidR="00000000" w:rsidRPr="00000000">
        <w:rPr>
          <w:rFonts w:ascii="Calibri" w:cs="Calibri" w:eastAsia="Calibri" w:hAnsi="Calibri"/>
          <w:rtl w:val="0"/>
        </w:rPr>
        <w:t xml:space="preserve">Abstract Code</w:t>
      </w:r>
    </w:p>
    <w:p w:rsidR="00000000" w:rsidDel="00000000" w:rsidP="00000000" w:rsidRDefault="00000000" w:rsidRPr="00000000" w14:paraId="000000B7">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enters a string of </w:t>
      </w:r>
      <w:r w:rsidDel="00000000" w:rsidR="00000000" w:rsidRPr="00000000">
        <w:rPr>
          <w:rFonts w:ascii="Calibri" w:cs="Calibri" w:eastAsia="Calibri" w:hAnsi="Calibri"/>
          <w:i w:val="1"/>
          <w:sz w:val="20"/>
          <w:szCs w:val="20"/>
          <w:rtl w:val="0"/>
        </w:rPr>
        <w:t xml:space="preserve">keyword </w:t>
      </w:r>
      <w:r w:rsidDel="00000000" w:rsidR="00000000" w:rsidRPr="00000000">
        <w:rPr>
          <w:rFonts w:ascii="Calibri" w:cs="Calibri" w:eastAsia="Calibri" w:hAnsi="Calibri"/>
          <w:sz w:val="20"/>
          <w:szCs w:val="20"/>
          <w:rtl w:val="0"/>
        </w:rPr>
        <w:t xml:space="preserve">in the input field</w:t>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Query the MODEL table and MANUFACTURER table (with MODEL left joined by MANUFACTURER via common key manufacturer_name), search for the entries where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keyword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either a substring of the attribute model_name or manufacturer_name </w:t>
      </w:r>
    </w:p>
    <w:p w:rsidR="00000000" w:rsidDel="00000000" w:rsidP="00000000" w:rsidRDefault="00000000" w:rsidRPr="00000000" w14:paraId="000000B9">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Display result with column of model_name and manufacturer_name, ordered by manufacturer name ascending and model name ascending</w:t>
      </w:r>
    </w:p>
    <w:p w:rsidR="00000000" w:rsidDel="00000000" w:rsidP="00000000" w:rsidRDefault="00000000" w:rsidRPr="00000000" w14:paraId="000000BA">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Highlight the any substring containing </w:t>
      </w:r>
      <w:r w:rsidDel="00000000" w:rsidR="00000000" w:rsidRPr="00000000">
        <w:rPr>
          <w:rFonts w:ascii="Calibri" w:cs="Calibri" w:eastAsia="Calibri" w:hAnsi="Calibri"/>
          <w:i w:val="1"/>
          <w:sz w:val="20"/>
          <w:szCs w:val="20"/>
          <w:rtl w:val="0"/>
        </w:rPr>
        <w:t xml:space="preserve">keyword</w:t>
      </w:r>
      <w:r w:rsidDel="00000000" w:rsidR="00000000" w:rsidRPr="00000000">
        <w:rPr>
          <w:rFonts w:ascii="Calibri" w:cs="Calibri" w:eastAsia="Calibri" w:hAnsi="Calibri"/>
          <w:sz w:val="20"/>
          <w:szCs w:val="20"/>
          <w:rtl w:val="0"/>
        </w:rPr>
        <w:t xml:space="preserve"> in both columns (if any) of model_name and manufacturer_name</w:t>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Finish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button is pushed, perform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View Reports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task</w:t>
      </w:r>
      <w:r w:rsidDel="00000000" w:rsidR="00000000" w:rsidRPr="00000000">
        <w:rPr>
          <w:rtl w:val="0"/>
        </w:rPr>
      </w:r>
    </w:p>
    <w:p w:rsidR="00000000" w:rsidDel="00000000" w:rsidP="00000000" w:rsidRDefault="00000000" w:rsidRPr="00000000" w14:paraId="000000B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D">
      <w:pPr>
        <w:pStyle w:val="Heading3"/>
        <w:rPr>
          <w:rFonts w:ascii="Calibri" w:cs="Calibri" w:eastAsia="Calibri" w:hAnsi="Calibri"/>
          <w:color w:val="000000"/>
          <w:sz w:val="32"/>
          <w:szCs w:val="32"/>
          <w:u w:val="single"/>
        </w:rPr>
      </w:pPr>
      <w:r w:rsidDel="00000000" w:rsidR="00000000" w:rsidRPr="00000000">
        <w:rPr>
          <w:rFonts w:ascii="Calibri" w:cs="Calibri" w:eastAsia="Calibri" w:hAnsi="Calibri"/>
          <w:color w:val="000000"/>
          <w:sz w:val="32"/>
          <w:szCs w:val="32"/>
          <w:u w:val="single"/>
          <w:rtl w:val="0"/>
        </w:rPr>
        <w:t xml:space="preserve">Heating/cooling method details</w:t>
      </w:r>
    </w:p>
    <w:p w:rsidR="00000000" w:rsidDel="00000000" w:rsidP="00000000" w:rsidRDefault="00000000" w:rsidRPr="00000000" w14:paraId="000000BE">
      <w:pPr>
        <w:pStyle w:val="Heading3"/>
        <w:rPr>
          <w:rFonts w:ascii="Calibri" w:cs="Calibri" w:eastAsia="Calibri" w:hAnsi="Calibri"/>
          <w:sz w:val="20"/>
          <w:szCs w:val="20"/>
        </w:rPr>
      </w:pPr>
      <w:r w:rsidDel="00000000" w:rsidR="00000000" w:rsidRPr="00000000">
        <w:rPr>
          <w:rFonts w:ascii="Calibri" w:cs="Calibri" w:eastAsia="Calibri" w:hAnsi="Calibri"/>
          <w:rtl w:val="0"/>
        </w:rPr>
        <w:t xml:space="preserve">Task Decomposition</w:t>
      </w:r>
      <w:r w:rsidDel="00000000" w:rsidR="00000000" w:rsidRPr="00000000">
        <w:rPr>
          <w:rtl w:val="0"/>
        </w:rPr>
      </w:r>
    </w:p>
    <w:p w:rsidR="00000000" w:rsidDel="00000000" w:rsidP="00000000" w:rsidRDefault="00000000" w:rsidRPr="00000000" w14:paraId="000000BF">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Enabling condition:Triggered after user pressed the “</w:t>
      </w:r>
      <w:r w:rsidDel="00000000" w:rsidR="00000000" w:rsidRPr="00000000">
        <w:rPr>
          <w:rFonts w:ascii="Calibri" w:cs="Calibri" w:eastAsia="Calibri" w:hAnsi="Calibri"/>
          <w:b w:val="1"/>
          <w:i w:val="1"/>
          <w:sz w:val="20"/>
          <w:szCs w:val="20"/>
          <w:rtl w:val="0"/>
        </w:rPr>
        <w:t xml:space="preserve">Heating/cooling method details</w:t>
      </w:r>
      <w:r w:rsidDel="00000000" w:rsidR="00000000" w:rsidRPr="00000000">
        <w:rPr>
          <w:rFonts w:ascii="Calibri" w:cs="Calibri" w:eastAsia="Calibri" w:hAnsi="Calibri"/>
          <w:sz w:val="20"/>
          <w:szCs w:val="20"/>
          <w:rtl w:val="0"/>
        </w:rPr>
        <w:t xml:space="preserve">” button in View Reports form</w:t>
      </w:r>
    </w:p>
    <w:p w:rsidR="00000000" w:rsidDel="00000000" w:rsidP="00000000" w:rsidRDefault="00000000" w:rsidRPr="00000000" w14:paraId="000000C0">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 interaction: Read from HOUSEHOLD, APPLIANCE, (AIR HANDLERS, AIR CONDITIONER, HEATER, HEAT PUMP)</w:t>
      </w:r>
    </w:p>
    <w:p w:rsidR="00000000" w:rsidDel="00000000" w:rsidP="00000000" w:rsidRDefault="00000000" w:rsidRPr="00000000" w14:paraId="000000C1">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Lock Types: Read-only lock for each of the table above</w:t>
      </w:r>
    </w:p>
    <w:p w:rsidR="00000000" w:rsidDel="00000000" w:rsidP="00000000" w:rsidRDefault="00000000" w:rsidRPr="00000000" w14:paraId="000000C2">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of subtask: All tasks must be done, but can be done in parallel. Mother task is required to coordinate subtasks. Order is not necessary. Below is the list of subtasks:</w:t>
      </w:r>
    </w:p>
    <w:p w:rsidR="00000000" w:rsidDel="00000000" w:rsidP="00000000" w:rsidRDefault="00000000" w:rsidRPr="00000000" w14:paraId="000000C3">
      <w:pPr>
        <w:numPr>
          <w:ilvl w:val="1"/>
          <w:numId w:val="1"/>
        </w:numPr>
        <w:ind w:left="144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Air Conditioner Summary </w:t>
      </w:r>
    </w:p>
    <w:p w:rsidR="00000000" w:rsidDel="00000000" w:rsidP="00000000" w:rsidRDefault="00000000" w:rsidRPr="00000000" w14:paraId="000000C4">
      <w:pPr>
        <w:numPr>
          <w:ilvl w:val="1"/>
          <w:numId w:val="1"/>
        </w:numPr>
        <w:ind w:left="144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Heater Summary</w:t>
      </w:r>
    </w:p>
    <w:p w:rsidR="00000000" w:rsidDel="00000000" w:rsidP="00000000" w:rsidRDefault="00000000" w:rsidRPr="00000000" w14:paraId="000000C5">
      <w:pPr>
        <w:numPr>
          <w:ilvl w:val="1"/>
          <w:numId w:val="1"/>
        </w:numPr>
        <w:ind w:left="144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Heat bump Summary</w:t>
      </w:r>
    </w:p>
    <w:p w:rsidR="00000000" w:rsidDel="00000000" w:rsidP="00000000" w:rsidRDefault="00000000" w:rsidRPr="00000000" w14:paraId="000000C6">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Consistency: Not critical given there is no update of data</w:t>
      </w:r>
    </w:p>
    <w:p w:rsidR="00000000" w:rsidDel="00000000" w:rsidP="00000000" w:rsidRDefault="00000000" w:rsidRPr="00000000" w14:paraId="000000C7">
      <w:pPr>
        <w:pStyle w:val="Heading3"/>
        <w:rPr>
          <w:rFonts w:ascii="Calibri" w:cs="Calibri" w:eastAsia="Calibri" w:hAnsi="Calibri"/>
        </w:rPr>
      </w:pPr>
      <w:r w:rsidDel="00000000" w:rsidR="00000000" w:rsidRPr="00000000">
        <w:rPr>
          <w:rFonts w:ascii="Calibri" w:cs="Calibri" w:eastAsia="Calibri" w:hAnsi="Calibri"/>
          <w:rtl w:val="0"/>
        </w:rPr>
        <w:t xml:space="preserve">Abstract Code</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Query the HOUSEHOLD table and APPLIANCE table (with APPLIANCE left joined by HOUSEHOLD via common key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9">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group by the same household type, display household_type </w:t>
      </w:r>
    </w:p>
    <w:p w:rsidR="00000000" w:rsidDel="00000000" w:rsidP="00000000" w:rsidRDefault="00000000" w:rsidRPr="00000000" w14:paraId="000000CA">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Air Conditioner Summary</w:t>
      </w:r>
      <w:r w:rsidDel="00000000" w:rsidR="00000000" w:rsidRPr="00000000">
        <w:rPr>
          <w:rtl w:val="0"/>
        </w:rPr>
      </w:r>
    </w:p>
    <w:p w:rsidR="00000000" w:rsidDel="00000000" w:rsidP="00000000" w:rsidRDefault="00000000" w:rsidRPr="00000000" w14:paraId="000000CB">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each household type,  find all the appliances that belong to air conditioner, calculate sum of rows as count_ac, average(BTU) as average_BTU_ac, average(RPM) as average_RPM_ac, average(EER) as average_EER_ac</w:t>
      </w:r>
    </w:p>
    <w:p w:rsidR="00000000" w:rsidDel="00000000" w:rsidP="00000000" w:rsidRDefault="00000000" w:rsidRPr="00000000" w14:paraId="000000CC">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each household type, display the corresponding count_ac, average_BTU_ac, average_RPM_ac, average_EER_ac</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Heater Summary</w:t>
      </w:r>
    </w:p>
    <w:p w:rsidR="00000000" w:rsidDel="00000000" w:rsidP="00000000" w:rsidRDefault="00000000" w:rsidRPr="00000000" w14:paraId="000000CE">
      <w:pPr>
        <w:numPr>
          <w:ilvl w:val="1"/>
          <w:numId w:val="1"/>
        </w:numPr>
        <w:ind w:left="1440" w:hanging="36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for each household type, find all the appliances that belong to heater, calculate sum of rows as count_ht, average(BTU) as average_BTU_ht, average(RPM) as average_RPM_ht; argmax(count_values(energy source)) as common_energy_source_ht</w:t>
      </w:r>
    </w:p>
    <w:p w:rsidR="00000000" w:rsidDel="00000000" w:rsidP="00000000" w:rsidRDefault="00000000" w:rsidRPr="00000000" w14:paraId="000000CF">
      <w:pPr>
        <w:numPr>
          <w:ilvl w:val="1"/>
          <w:numId w:val="1"/>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for each household type, display the corresponding count_ht, average_BTU_ht, average_RPM_ht, common_energy_source_ht</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Heat bump Summary</w:t>
      </w:r>
    </w:p>
    <w:p w:rsidR="00000000" w:rsidDel="00000000" w:rsidP="00000000" w:rsidRDefault="00000000" w:rsidRPr="00000000" w14:paraId="000000D1">
      <w:pPr>
        <w:numPr>
          <w:ilvl w:val="1"/>
          <w:numId w:val="1"/>
        </w:numPr>
        <w:ind w:left="1440" w:hanging="36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for each household type, find all the appliances that belong to heat bump, calculate sum of rows as count_hb, average(BTU) as average_BTU_hb, average(RPM) as average_RPM_hb, average(SEER) as average_SEER_hb, average(HSPF) as average_HSPF_hb</w:t>
      </w:r>
    </w:p>
    <w:p w:rsidR="00000000" w:rsidDel="00000000" w:rsidP="00000000" w:rsidRDefault="00000000" w:rsidRPr="00000000" w14:paraId="000000D2">
      <w:pPr>
        <w:numPr>
          <w:ilvl w:val="1"/>
          <w:numId w:val="1"/>
        </w:numPr>
        <w:ind w:left="1440" w:hanging="36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for each household type, display the corresponding count_hb, average_BTU_hb, average_RPM_hb, average_SEER_hb, average_HSPF_hb</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Finish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button is pushed, perform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View Reports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task</w:t>
      </w:r>
      <w:r w:rsidDel="00000000" w:rsidR="00000000" w:rsidRPr="00000000">
        <w:rPr>
          <w:rtl w:val="0"/>
        </w:rPr>
      </w:r>
    </w:p>
    <w:p w:rsidR="00000000" w:rsidDel="00000000" w:rsidP="00000000" w:rsidRDefault="00000000" w:rsidRPr="00000000" w14:paraId="000000D4">
      <w:pPr>
        <w:pStyle w:val="Heading3"/>
        <w:rPr>
          <w:rFonts w:ascii="Calibri" w:cs="Calibri" w:eastAsia="Calibri" w:hAnsi="Calibri"/>
          <w:color w:val="000000"/>
          <w:sz w:val="32"/>
          <w:szCs w:val="32"/>
          <w:u w:val="single"/>
        </w:rPr>
      </w:pPr>
      <w:r w:rsidDel="00000000" w:rsidR="00000000" w:rsidRPr="00000000">
        <w:rPr>
          <w:rFonts w:ascii="Calibri" w:cs="Calibri" w:eastAsia="Calibri" w:hAnsi="Calibri"/>
          <w:color w:val="000000"/>
          <w:sz w:val="32"/>
          <w:szCs w:val="32"/>
          <w:u w:val="single"/>
          <w:rtl w:val="0"/>
        </w:rPr>
        <w:t xml:space="preserve">Water heater statistics by state</w:t>
      </w:r>
    </w:p>
    <w:p w:rsidR="00000000" w:rsidDel="00000000" w:rsidP="00000000" w:rsidRDefault="00000000" w:rsidRPr="00000000" w14:paraId="000000D5">
      <w:pPr>
        <w:pStyle w:val="Heading3"/>
        <w:rPr>
          <w:rFonts w:ascii="Calibri" w:cs="Calibri" w:eastAsia="Calibri" w:hAnsi="Calibri"/>
          <w:sz w:val="20"/>
          <w:szCs w:val="20"/>
        </w:rPr>
      </w:pPr>
      <w:r w:rsidDel="00000000" w:rsidR="00000000" w:rsidRPr="00000000">
        <w:rPr>
          <w:rFonts w:ascii="Calibri" w:cs="Calibri" w:eastAsia="Calibri" w:hAnsi="Calibri"/>
          <w:rtl w:val="0"/>
        </w:rPr>
        <w:t xml:space="preserve">Task Decomposition</w:t>
      </w:r>
      <w:r w:rsidDel="00000000" w:rsidR="00000000" w:rsidRPr="00000000">
        <w:rPr>
          <w:rtl w:val="0"/>
        </w:rPr>
      </w:r>
    </w:p>
    <w:p w:rsidR="00000000" w:rsidDel="00000000" w:rsidP="00000000" w:rsidRDefault="00000000" w:rsidRPr="00000000" w14:paraId="000000D6">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Enabling condition: Triggered after user pressed the “</w:t>
      </w:r>
      <w:r w:rsidDel="00000000" w:rsidR="00000000" w:rsidRPr="00000000">
        <w:rPr>
          <w:rFonts w:ascii="Calibri" w:cs="Calibri" w:eastAsia="Calibri" w:hAnsi="Calibri"/>
          <w:b w:val="1"/>
          <w:i w:val="1"/>
          <w:sz w:val="20"/>
          <w:szCs w:val="20"/>
          <w:rtl w:val="0"/>
        </w:rPr>
        <w:t xml:space="preserve">Water heater statistics by state</w:t>
      </w:r>
      <w:r w:rsidDel="00000000" w:rsidR="00000000" w:rsidRPr="00000000">
        <w:rPr>
          <w:rFonts w:ascii="Calibri" w:cs="Calibri" w:eastAsia="Calibri" w:hAnsi="Calibri"/>
          <w:sz w:val="20"/>
          <w:szCs w:val="20"/>
          <w:rtl w:val="0"/>
        </w:rPr>
        <w:t xml:space="preserve">” button in View Reports form</w:t>
      </w:r>
      <w:r w:rsidDel="00000000" w:rsidR="00000000" w:rsidRPr="00000000">
        <w:rPr>
          <w:rtl w:val="0"/>
        </w:rPr>
      </w:r>
    </w:p>
    <w:p w:rsidR="00000000" w:rsidDel="00000000" w:rsidP="00000000" w:rsidRDefault="00000000" w:rsidRPr="00000000" w14:paraId="000000D7">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 interaction: Read from WATERHEATER table, Read from HOUSEHOLD table, Read from LOCATION table</w:t>
      </w:r>
    </w:p>
    <w:p w:rsidR="00000000" w:rsidDel="00000000" w:rsidP="00000000" w:rsidRDefault="00000000" w:rsidRPr="00000000" w14:paraId="000000D8">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Lock Types: 1 read lock for WATERHEATER table, 1 read lock for HOUSEHOLD table, 1 read lock for LOCATION table</w:t>
      </w:r>
    </w:p>
    <w:p w:rsidR="00000000" w:rsidDel="00000000" w:rsidP="00000000" w:rsidRDefault="00000000" w:rsidRPr="00000000" w14:paraId="000000D9">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of subtask:  The process is </w:t>
      </w:r>
      <w:r w:rsidDel="00000000" w:rsidR="00000000" w:rsidRPr="00000000">
        <w:rPr>
          <w:rFonts w:ascii="Calibri" w:cs="Calibri" w:eastAsia="Calibri" w:hAnsi="Calibri"/>
          <w:b w:val="1"/>
          <w:i w:val="1"/>
          <w:sz w:val="20"/>
          <w:szCs w:val="20"/>
          <w:rtl w:val="0"/>
        </w:rPr>
        <w:t xml:space="preserve">List water heater statistics by state</w:t>
      </w:r>
      <w:r w:rsidDel="00000000" w:rsidR="00000000" w:rsidRPr="00000000">
        <w:rPr>
          <w:rFonts w:ascii="Calibri" w:cs="Calibri" w:eastAsia="Calibri" w:hAnsi="Calibri"/>
          <w:b w:val="1"/>
          <w:sz w:val="20"/>
          <w:szCs w:val="20"/>
          <w:rtl w:val="0"/>
        </w:rPr>
        <w:t xml:space="preserve"> </w:t>
      </w:r>
      <w:r w:rsidDel="00000000" w:rsidR="00000000" w:rsidRPr="00000000">
        <w:rPr>
          <w:rFonts w:ascii="Wingdings" w:cs="Wingdings" w:eastAsia="Wingdings" w:hAnsi="Wingdings"/>
          <w:b w:val="1"/>
          <w:sz w:val="20"/>
          <w:szCs w:val="20"/>
          <w:rtl w:val="0"/>
        </w:rPr>
        <w:t xml:space="preserve">🡪</w:t>
      </w:r>
      <w:r w:rsidDel="00000000" w:rsidR="00000000" w:rsidRPr="00000000">
        <w:rPr>
          <w:rFonts w:ascii="Calibri" w:cs="Calibri" w:eastAsia="Calibri" w:hAnsi="Calibri"/>
          <w:b w:val="1"/>
          <w:sz w:val="20"/>
          <w:szCs w:val="20"/>
          <w:rtl w:val="0"/>
        </w:rPr>
        <w:t xml:space="preserve"> Drilldown report</w:t>
      </w:r>
      <w:r w:rsidDel="00000000" w:rsidR="00000000" w:rsidRPr="00000000">
        <w:rPr>
          <w:rFonts w:ascii="Calibri" w:cs="Calibri" w:eastAsia="Calibri" w:hAnsi="Calibri"/>
          <w:sz w:val="20"/>
          <w:szCs w:val="20"/>
          <w:rtl w:val="0"/>
        </w:rPr>
        <w:t xml:space="preserve"> for any state (required by users, can be multiple times). All tasks must be done based on the order conducted by the user. Mother task is required to coordinate subtasks. since the user has the option to look at the drilldown report for any state.</w:t>
      </w:r>
    </w:p>
    <w:p w:rsidR="00000000" w:rsidDel="00000000" w:rsidP="00000000" w:rsidRDefault="00000000" w:rsidRPr="00000000" w14:paraId="000000DA">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Consistency:Not critical given there is no update of data</w:t>
      </w:r>
    </w:p>
    <w:p w:rsidR="00000000" w:rsidDel="00000000" w:rsidP="00000000" w:rsidRDefault="00000000" w:rsidRPr="00000000" w14:paraId="000000DB">
      <w:pPr>
        <w:pStyle w:val="Heading3"/>
        <w:rPr>
          <w:rFonts w:ascii="Calibri" w:cs="Calibri" w:eastAsia="Calibri" w:hAnsi="Calibri"/>
        </w:rPr>
      </w:pPr>
      <w:r w:rsidDel="00000000" w:rsidR="00000000" w:rsidRPr="00000000">
        <w:rPr>
          <w:rFonts w:ascii="Calibri" w:cs="Calibri" w:eastAsia="Calibri" w:hAnsi="Calibri"/>
          <w:rtl w:val="0"/>
        </w:rPr>
        <w:t xml:space="preserve">Abstract Code</w:t>
      </w:r>
    </w:p>
    <w:p w:rsidR="00000000" w:rsidDel="00000000" w:rsidP="00000000" w:rsidRDefault="00000000" w:rsidRPr="00000000" w14:paraId="000000DC">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List water heater statistics by state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D">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Query the WATERHEATER table,the HOUSEHOLD table and LOCATION table (with HOUSEHOLD left joined by LOCATION via common key postal code. Then left join this table with WATERHEATER table with household email)</w:t>
      </w:r>
    </w:p>
    <w:p w:rsidR="00000000" w:rsidDel="00000000" w:rsidP="00000000" w:rsidRDefault="00000000" w:rsidRPr="00000000" w14:paraId="000000DE">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Display a table with the state’s abbreviation, the average water heater tank size, the average water heater BTUs, the average water heater temperature setting), the count of water heaters where a temperature setting has been provided, and the count of water heaters where no</w:t>
      </w:r>
    </w:p>
    <w:p w:rsidR="00000000" w:rsidDel="00000000" w:rsidP="00000000" w:rsidRDefault="00000000" w:rsidRPr="00000000" w14:paraId="000000DF">
      <w:pP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temperature setting has been provided, sorted by state abbreviation ascending. </w:t>
      </w:r>
    </w:p>
    <w:p w:rsidR="00000000" w:rsidDel="00000000" w:rsidP="00000000" w:rsidRDefault="00000000" w:rsidRPr="00000000" w14:paraId="000000E0">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each row show a button </w:t>
      </w:r>
      <w:r w:rsidDel="00000000" w:rsidR="00000000" w:rsidRPr="00000000">
        <w:rPr>
          <w:rFonts w:ascii="Calibri" w:cs="Calibri" w:eastAsia="Calibri" w:hAnsi="Calibri"/>
          <w:b w:val="1"/>
          <w:i w:val="1"/>
          <w:sz w:val="20"/>
          <w:szCs w:val="20"/>
          <w:rtl w:val="0"/>
        </w:rPr>
        <w:t xml:space="preserve">drilldown report</w:t>
      </w:r>
      <w:r w:rsidDel="00000000" w:rsidR="00000000" w:rsidRPr="00000000">
        <w:rPr>
          <w:rFonts w:ascii="Calibri" w:cs="Calibri" w:eastAsia="Calibri" w:hAnsi="Calibri"/>
          <w:sz w:val="20"/>
          <w:szCs w:val="20"/>
          <w:rtl w:val="0"/>
        </w:rPr>
        <w:t xml:space="preserve"> to enable the subtask </w:t>
      </w:r>
      <w:r w:rsidDel="00000000" w:rsidR="00000000" w:rsidRPr="00000000">
        <w:rPr>
          <w:rFonts w:ascii="Calibri" w:cs="Calibri" w:eastAsia="Calibri" w:hAnsi="Calibri"/>
          <w:b w:val="1"/>
          <w:sz w:val="20"/>
          <w:szCs w:val="20"/>
          <w:rtl w:val="0"/>
        </w:rPr>
        <w:t xml:space="preserve">drilldown report</w:t>
      </w:r>
      <w:r w:rsidDel="00000000" w:rsidR="00000000" w:rsidRPr="00000000">
        <w:rPr>
          <w:rtl w:val="0"/>
        </w:rPr>
      </w:r>
    </w:p>
    <w:p w:rsidR="00000000" w:rsidDel="00000000" w:rsidP="00000000" w:rsidRDefault="00000000" w:rsidRPr="00000000" w14:paraId="000000E1">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t>
      </w:r>
      <w:r w:rsidDel="00000000" w:rsidR="00000000" w:rsidRPr="00000000">
        <w:rPr>
          <w:rFonts w:ascii="Calibri" w:cs="Calibri" w:eastAsia="Calibri" w:hAnsi="Calibri"/>
          <w:b w:val="1"/>
          <w:i w:val="1"/>
          <w:sz w:val="20"/>
          <w:szCs w:val="20"/>
          <w:rtl w:val="0"/>
        </w:rPr>
        <w:t xml:space="preserve">drilldown report</w:t>
      </w:r>
      <w:r w:rsidDel="00000000" w:rsidR="00000000" w:rsidRPr="00000000">
        <w:rPr>
          <w:rFonts w:ascii="Calibri" w:cs="Calibri" w:eastAsia="Calibri" w:hAnsi="Calibri"/>
          <w:sz w:val="20"/>
          <w:szCs w:val="20"/>
          <w:rtl w:val="0"/>
        </w:rPr>
        <w:t xml:space="preserve"> pushed by the user, perform </w:t>
      </w:r>
      <w:r w:rsidDel="00000000" w:rsidR="00000000" w:rsidRPr="00000000">
        <w:rPr>
          <w:rFonts w:ascii="Calibri" w:cs="Calibri" w:eastAsia="Calibri" w:hAnsi="Calibri"/>
          <w:b w:val="1"/>
          <w:sz w:val="20"/>
          <w:szCs w:val="20"/>
          <w:rtl w:val="0"/>
        </w:rPr>
        <w:t xml:space="preserve">drilldown report </w:t>
      </w:r>
      <w:r w:rsidDel="00000000" w:rsidR="00000000" w:rsidRPr="00000000">
        <w:rPr>
          <w:rFonts w:ascii="Calibri" w:cs="Calibri" w:eastAsia="Calibri" w:hAnsi="Calibri"/>
          <w:sz w:val="20"/>
          <w:szCs w:val="20"/>
          <w:rtl w:val="0"/>
        </w:rPr>
        <w:t xml:space="preserve">for the specific state in that row </w:t>
      </w:r>
    </w:p>
    <w:p w:rsidR="00000000" w:rsidDel="00000000" w:rsidP="00000000" w:rsidRDefault="00000000" w:rsidRPr="00000000" w14:paraId="000000E2">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Drilldown report</w:t>
      </w:r>
      <w:r w:rsidDel="00000000" w:rsidR="00000000" w:rsidRPr="00000000">
        <w:rPr>
          <w:rtl w:val="0"/>
        </w:rPr>
      </w:r>
    </w:p>
    <w:p w:rsidR="00000000" w:rsidDel="00000000" w:rsidP="00000000" w:rsidRDefault="00000000" w:rsidRPr="00000000" w14:paraId="000000E3">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Filter the main table to household located in selected state</w:t>
      </w:r>
    </w:p>
    <w:p w:rsidR="00000000" w:rsidDel="00000000" w:rsidP="00000000" w:rsidRDefault="00000000" w:rsidRPr="00000000" w14:paraId="000000E4">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Display state name at the top</w:t>
      </w:r>
    </w:p>
    <w:p w:rsidR="00000000" w:rsidDel="00000000" w:rsidP="00000000" w:rsidRDefault="00000000" w:rsidRPr="00000000" w14:paraId="000000E5">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Display a table grouped by energy source, the minimum water heater tank size , the average</w:t>
      </w:r>
    </w:p>
    <w:p w:rsidR="00000000" w:rsidDel="00000000" w:rsidP="00000000" w:rsidRDefault="00000000" w:rsidRPr="00000000" w14:paraId="000000E6">
      <w:pP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water heater tank size, the minimum temperature setting, the average temperature setting, the maximum temperature setting. Energy sources are ordered in ascending order.</w:t>
      </w:r>
    </w:p>
    <w:p w:rsidR="00000000" w:rsidDel="00000000" w:rsidP="00000000" w:rsidRDefault="00000000" w:rsidRPr="00000000" w14:paraId="000000E7">
      <w:pPr>
        <w:numPr>
          <w:ilvl w:val="0"/>
          <w:numId w:val="1"/>
        </w:numPr>
        <w:ind w:left="720" w:hanging="36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If “</w:t>
      </w:r>
      <w:r w:rsidDel="00000000" w:rsidR="00000000" w:rsidRPr="00000000">
        <w:rPr>
          <w:rFonts w:ascii="Calibri" w:cs="Calibri" w:eastAsia="Calibri" w:hAnsi="Calibri"/>
          <w:b w:val="1"/>
          <w:i w:val="1"/>
          <w:sz w:val="20"/>
          <w:szCs w:val="20"/>
          <w:rtl w:val="0"/>
        </w:rPr>
        <w:t xml:space="preserve">Finish</w:t>
      </w:r>
      <w:r w:rsidDel="00000000" w:rsidR="00000000" w:rsidRPr="00000000">
        <w:rPr>
          <w:rFonts w:ascii="Calibri" w:cs="Calibri" w:eastAsia="Calibri" w:hAnsi="Calibri"/>
          <w:sz w:val="20"/>
          <w:szCs w:val="20"/>
          <w:rtl w:val="0"/>
        </w:rPr>
        <w:t xml:space="preserve">” button is pushed, perform </w:t>
      </w:r>
      <w:r w:rsidDel="00000000" w:rsidR="00000000" w:rsidRPr="00000000">
        <w:rPr>
          <w:rFonts w:ascii="Calibri" w:cs="Calibri" w:eastAsia="Calibri" w:hAnsi="Calibri"/>
          <w:b w:val="1"/>
          <w:sz w:val="20"/>
          <w:szCs w:val="20"/>
          <w:rtl w:val="0"/>
        </w:rPr>
        <w:t xml:space="preserve">View Reports </w:t>
      </w:r>
      <w:r w:rsidDel="00000000" w:rsidR="00000000" w:rsidRPr="00000000">
        <w:rPr>
          <w:rFonts w:ascii="Calibri" w:cs="Calibri" w:eastAsia="Calibri" w:hAnsi="Calibri"/>
          <w:sz w:val="20"/>
          <w:szCs w:val="20"/>
          <w:rtl w:val="0"/>
        </w:rPr>
        <w:t xml:space="preserve">task</w:t>
      </w:r>
    </w:p>
    <w:p w:rsidR="00000000" w:rsidDel="00000000" w:rsidP="00000000" w:rsidRDefault="00000000" w:rsidRPr="00000000" w14:paraId="000000E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9">
      <w:pPr>
        <w:pStyle w:val="Heading3"/>
        <w:rPr>
          <w:rFonts w:ascii="Calibri" w:cs="Calibri" w:eastAsia="Calibri" w:hAnsi="Calibri"/>
          <w:color w:val="000000"/>
          <w:sz w:val="32"/>
          <w:szCs w:val="32"/>
          <w:u w:val="single"/>
        </w:rPr>
      </w:pPr>
      <w:r w:rsidDel="00000000" w:rsidR="00000000" w:rsidRPr="00000000">
        <w:rPr>
          <w:rFonts w:ascii="Calibri" w:cs="Calibri" w:eastAsia="Calibri" w:hAnsi="Calibri"/>
          <w:color w:val="000000"/>
          <w:sz w:val="32"/>
          <w:szCs w:val="32"/>
          <w:u w:val="single"/>
          <w:rtl w:val="0"/>
        </w:rPr>
        <w:t xml:space="preserve">Off-the-grid household dashboard</w:t>
      </w:r>
    </w:p>
    <w:p w:rsidR="00000000" w:rsidDel="00000000" w:rsidP="00000000" w:rsidRDefault="00000000" w:rsidRPr="00000000" w14:paraId="000000EA">
      <w:pPr>
        <w:pStyle w:val="Heading3"/>
        <w:rPr>
          <w:rFonts w:ascii="Calibri" w:cs="Calibri" w:eastAsia="Calibri" w:hAnsi="Calibri"/>
          <w:sz w:val="20"/>
          <w:szCs w:val="20"/>
        </w:rPr>
      </w:pPr>
      <w:r w:rsidDel="00000000" w:rsidR="00000000" w:rsidRPr="00000000">
        <w:rPr>
          <w:rFonts w:ascii="Calibri" w:cs="Calibri" w:eastAsia="Calibri" w:hAnsi="Calibri"/>
          <w:rtl w:val="0"/>
        </w:rPr>
        <w:t xml:space="preserve">Task Decomposition</w:t>
      </w:r>
      <w:r w:rsidDel="00000000" w:rsidR="00000000" w:rsidRPr="00000000">
        <w:rPr>
          <w:rtl w:val="0"/>
        </w:rPr>
      </w:r>
    </w:p>
    <w:p w:rsidR="00000000" w:rsidDel="00000000" w:rsidP="00000000" w:rsidRDefault="00000000" w:rsidRPr="00000000" w14:paraId="000000EB">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Enabling condition: Triggered after user pressed the “</w:t>
      </w:r>
      <w:r w:rsidDel="00000000" w:rsidR="00000000" w:rsidRPr="00000000">
        <w:rPr>
          <w:rFonts w:ascii="Calibri" w:cs="Calibri" w:eastAsia="Calibri" w:hAnsi="Calibri"/>
          <w:b w:val="1"/>
          <w:i w:val="1"/>
          <w:sz w:val="20"/>
          <w:szCs w:val="20"/>
          <w:rtl w:val="0"/>
        </w:rPr>
        <w:t xml:space="preserve"> Off-the-grid household dashboard</w:t>
      </w:r>
      <w:r w:rsidDel="00000000" w:rsidR="00000000" w:rsidRPr="00000000">
        <w:rPr>
          <w:rFonts w:ascii="Calibri" w:cs="Calibri" w:eastAsia="Calibri" w:hAnsi="Calibri"/>
          <w:sz w:val="20"/>
          <w:szCs w:val="20"/>
          <w:rtl w:val="0"/>
        </w:rPr>
        <w:t xml:space="preserve">” button in View Reports form</w:t>
      </w:r>
    </w:p>
    <w:p w:rsidR="00000000" w:rsidDel="00000000" w:rsidP="00000000" w:rsidRDefault="00000000" w:rsidRPr="00000000" w14:paraId="000000EC">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 interaction: Read from HOUSEHOLD table, read from LOCATION table, Read from WATERHEATER table, Read from APPLIANCE table, Read from POWERGENERATOR table</w:t>
      </w:r>
    </w:p>
    <w:p w:rsidR="00000000" w:rsidDel="00000000" w:rsidP="00000000" w:rsidRDefault="00000000" w:rsidRPr="00000000" w14:paraId="000000ED">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Lock Types: 1 read lock for HOUSEHOLD table, 1 read lock for LOCATION table, 1 read lock for WATERHEATER table, 1 read lock for APPLIANCE table, 1 read lock for POWERGENERATOR table</w:t>
      </w:r>
    </w:p>
    <w:p w:rsidR="00000000" w:rsidDel="00000000" w:rsidP="00000000" w:rsidRDefault="00000000" w:rsidRPr="00000000" w14:paraId="000000EE">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of subtask: All tasks must be done, but can be done in parallel. Mother task is required to coordinate subtasks. Order is not necessary. Below is the list of subtasks:</w:t>
      </w:r>
    </w:p>
    <w:p w:rsidR="00000000" w:rsidDel="00000000" w:rsidP="00000000" w:rsidRDefault="00000000" w:rsidRPr="00000000" w14:paraId="000000EF">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State with most off-grid</w:t>
      </w:r>
    </w:p>
    <w:p w:rsidR="00000000" w:rsidDel="00000000" w:rsidP="00000000" w:rsidRDefault="00000000" w:rsidRPr="00000000" w14:paraId="000000F0">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Average battery storage capacity per battery</w:t>
      </w:r>
    </w:p>
    <w:p w:rsidR="00000000" w:rsidDel="00000000" w:rsidP="00000000" w:rsidRDefault="00000000" w:rsidRPr="00000000" w14:paraId="000000F1">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 of power generation type</w:t>
      </w:r>
      <w:r w:rsidDel="00000000" w:rsidR="00000000" w:rsidRPr="00000000">
        <w:rPr>
          <w:rtl w:val="0"/>
        </w:rPr>
      </w:r>
    </w:p>
    <w:p w:rsidR="00000000" w:rsidDel="00000000" w:rsidP="00000000" w:rsidRDefault="00000000" w:rsidRPr="00000000" w14:paraId="000000F2">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 of household type</w:t>
      </w:r>
      <w:r w:rsidDel="00000000" w:rsidR="00000000" w:rsidRPr="00000000">
        <w:rPr>
          <w:rtl w:val="0"/>
        </w:rPr>
      </w:r>
    </w:p>
    <w:p w:rsidR="00000000" w:rsidDel="00000000" w:rsidP="00000000" w:rsidRDefault="00000000" w:rsidRPr="00000000" w14:paraId="000000F3">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Average water heater tank size</w:t>
      </w:r>
      <w:r w:rsidDel="00000000" w:rsidR="00000000" w:rsidRPr="00000000">
        <w:rPr>
          <w:rtl w:val="0"/>
        </w:rPr>
      </w:r>
    </w:p>
    <w:p w:rsidR="00000000" w:rsidDel="00000000" w:rsidP="00000000" w:rsidRDefault="00000000" w:rsidRPr="00000000" w14:paraId="000000F4">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Min, max, average BTU </w:t>
      </w:r>
      <w:r w:rsidDel="00000000" w:rsidR="00000000" w:rsidRPr="00000000">
        <w:rPr>
          <w:rtl w:val="0"/>
        </w:rPr>
      </w:r>
    </w:p>
    <w:p w:rsidR="00000000" w:rsidDel="00000000" w:rsidP="00000000" w:rsidRDefault="00000000" w:rsidRPr="00000000" w14:paraId="000000F5">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Consistency: Not critical given there is no update of data</w:t>
      </w:r>
    </w:p>
    <w:p w:rsidR="00000000" w:rsidDel="00000000" w:rsidP="00000000" w:rsidRDefault="00000000" w:rsidRPr="00000000" w14:paraId="000000F6">
      <w:pPr>
        <w:pStyle w:val="Heading3"/>
        <w:rPr>
          <w:rFonts w:ascii="Calibri" w:cs="Calibri" w:eastAsia="Calibri" w:hAnsi="Calibri"/>
        </w:rPr>
      </w:pPr>
      <w:r w:rsidDel="00000000" w:rsidR="00000000" w:rsidRPr="00000000">
        <w:rPr>
          <w:rFonts w:ascii="Calibri" w:cs="Calibri" w:eastAsia="Calibri" w:hAnsi="Calibri"/>
          <w:rtl w:val="0"/>
        </w:rPr>
        <w:t xml:space="preserve">Abstract Code</w:t>
      </w:r>
    </w:p>
    <w:p w:rsidR="00000000" w:rsidDel="00000000" w:rsidP="00000000" w:rsidRDefault="00000000" w:rsidRPr="00000000" w14:paraId="000000F7">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user clicks on any of the links, jump to the corresponding report form</w:t>
      </w:r>
    </w:p>
    <w:p w:rsidR="00000000" w:rsidDel="00000000" w:rsidP="00000000" w:rsidRDefault="00000000" w:rsidRPr="00000000" w14:paraId="000000F8">
      <w:pPr>
        <w:pStyle w:val="Heading3"/>
        <w:rPr>
          <w:rFonts w:ascii="Calibri" w:cs="Calibri" w:eastAsia="Calibri" w:hAnsi="Calibri"/>
          <w:color w:val="000000"/>
          <w:sz w:val="32"/>
          <w:szCs w:val="32"/>
          <w:u w:val="single"/>
        </w:rPr>
      </w:pPr>
      <w:r w:rsidDel="00000000" w:rsidR="00000000" w:rsidRPr="00000000">
        <w:rPr>
          <w:rFonts w:ascii="Calibri" w:cs="Calibri" w:eastAsia="Calibri" w:hAnsi="Calibri"/>
          <w:color w:val="000000"/>
          <w:sz w:val="32"/>
          <w:szCs w:val="32"/>
          <w:u w:val="single"/>
          <w:rtl w:val="0"/>
        </w:rPr>
        <w:t xml:space="preserve">Household averages by radius</w:t>
      </w:r>
    </w:p>
    <w:p w:rsidR="00000000" w:rsidDel="00000000" w:rsidP="00000000" w:rsidRDefault="00000000" w:rsidRPr="00000000" w14:paraId="000000F9">
      <w:pPr>
        <w:pStyle w:val="Heading3"/>
        <w:rPr>
          <w:rFonts w:ascii="Calibri" w:cs="Calibri" w:eastAsia="Calibri" w:hAnsi="Calibri"/>
          <w:sz w:val="20"/>
          <w:szCs w:val="20"/>
        </w:rPr>
      </w:pPr>
      <w:r w:rsidDel="00000000" w:rsidR="00000000" w:rsidRPr="00000000">
        <w:rPr>
          <w:rFonts w:ascii="Calibri" w:cs="Calibri" w:eastAsia="Calibri" w:hAnsi="Calibri"/>
          <w:rtl w:val="0"/>
        </w:rPr>
        <w:t xml:space="preserve">Task Decomposition</w:t>
      </w:r>
      <w:r w:rsidDel="00000000" w:rsidR="00000000" w:rsidRPr="00000000">
        <w:rPr>
          <w:rtl w:val="0"/>
        </w:rPr>
      </w:r>
    </w:p>
    <w:p w:rsidR="00000000" w:rsidDel="00000000" w:rsidP="00000000" w:rsidRDefault="00000000" w:rsidRPr="00000000" w14:paraId="000000FA">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Enabling condition:Triggered after user pressed the “</w:t>
      </w:r>
      <w:r w:rsidDel="00000000" w:rsidR="00000000" w:rsidRPr="00000000">
        <w:rPr>
          <w:rFonts w:ascii="Calibri" w:cs="Calibri" w:eastAsia="Calibri" w:hAnsi="Calibri"/>
          <w:b w:val="1"/>
          <w:i w:val="1"/>
          <w:sz w:val="20"/>
          <w:szCs w:val="20"/>
          <w:rtl w:val="0"/>
        </w:rPr>
        <w:t xml:space="preserve"> Household averages by radius</w:t>
      </w:r>
      <w:r w:rsidDel="00000000" w:rsidR="00000000" w:rsidRPr="00000000">
        <w:rPr>
          <w:rFonts w:ascii="Calibri" w:cs="Calibri" w:eastAsia="Calibri" w:hAnsi="Calibri"/>
          <w:sz w:val="20"/>
          <w:szCs w:val="20"/>
          <w:rtl w:val="0"/>
        </w:rPr>
        <w:t xml:space="preserve">” button in View Reports form</w:t>
      </w:r>
    </w:p>
    <w:p w:rsidR="00000000" w:rsidDel="00000000" w:rsidP="00000000" w:rsidRDefault="00000000" w:rsidRPr="00000000" w14:paraId="000000FB">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 interaction: Read from HOUSEHOLD table, Read from LOCATION table</w:t>
      </w:r>
    </w:p>
    <w:p w:rsidR="00000000" w:rsidDel="00000000" w:rsidP="00000000" w:rsidRDefault="00000000" w:rsidRPr="00000000" w14:paraId="000000FC">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Lock Types: 1 read lock for HOUSEHOLD table, 1 read lock for LOCATION table</w:t>
      </w:r>
    </w:p>
    <w:p w:rsidR="00000000" w:rsidDel="00000000" w:rsidP="00000000" w:rsidRDefault="00000000" w:rsidRPr="00000000" w14:paraId="000000FD">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of subtask: No subtask, no decomposition is needed</w:t>
      </w:r>
    </w:p>
    <w:p w:rsidR="00000000" w:rsidDel="00000000" w:rsidP="00000000" w:rsidRDefault="00000000" w:rsidRPr="00000000" w14:paraId="000000FE">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Consistency: Not critical given there is no update of data</w:t>
      </w:r>
    </w:p>
    <w:p w:rsidR="00000000" w:rsidDel="00000000" w:rsidP="00000000" w:rsidRDefault="00000000" w:rsidRPr="00000000" w14:paraId="000000FF">
      <w:pPr>
        <w:pStyle w:val="Heading3"/>
        <w:rPr>
          <w:rFonts w:ascii="Calibri" w:cs="Calibri" w:eastAsia="Calibri" w:hAnsi="Calibri"/>
        </w:rPr>
      </w:pPr>
      <w:r w:rsidDel="00000000" w:rsidR="00000000" w:rsidRPr="00000000">
        <w:rPr>
          <w:rFonts w:ascii="Calibri" w:cs="Calibri" w:eastAsia="Calibri" w:hAnsi="Calibri"/>
          <w:rtl w:val="0"/>
        </w:rPr>
        <w:t xml:space="preserve">Abstract Code</w:t>
      </w:r>
    </w:p>
    <w:p w:rsidR="00000000" w:rsidDel="00000000" w:rsidP="00000000" w:rsidRDefault="00000000" w:rsidRPr="00000000" w14:paraId="00000100">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enters string of </w:t>
      </w:r>
      <w:r w:rsidDel="00000000" w:rsidR="00000000" w:rsidRPr="00000000">
        <w:rPr>
          <w:rFonts w:ascii="Calibri" w:cs="Calibri" w:eastAsia="Calibri" w:hAnsi="Calibri"/>
          <w:i w:val="1"/>
          <w:sz w:val="20"/>
          <w:szCs w:val="20"/>
          <w:rtl w:val="0"/>
        </w:rPr>
        <w:t xml:space="preserve">postal code </w:t>
      </w:r>
      <w:r w:rsidDel="00000000" w:rsidR="00000000" w:rsidRPr="00000000">
        <w:rPr>
          <w:rFonts w:ascii="Calibri" w:cs="Calibri" w:eastAsia="Calibri" w:hAnsi="Calibri"/>
          <w:sz w:val="20"/>
          <w:szCs w:val="20"/>
          <w:rtl w:val="0"/>
        </w:rPr>
        <w:t xml:space="preserve">and </w:t>
      </w:r>
      <w:r w:rsidDel="00000000" w:rsidR="00000000" w:rsidRPr="00000000">
        <w:rPr>
          <w:rFonts w:ascii="Calibri" w:cs="Calibri" w:eastAsia="Calibri" w:hAnsi="Calibri"/>
          <w:i w:val="1"/>
          <w:sz w:val="20"/>
          <w:szCs w:val="20"/>
          <w:rtl w:val="0"/>
        </w:rPr>
        <w:t xml:space="preserve">radius </w:t>
      </w:r>
      <w:r w:rsidDel="00000000" w:rsidR="00000000" w:rsidRPr="00000000">
        <w:rPr>
          <w:rFonts w:ascii="Calibri" w:cs="Calibri" w:eastAsia="Calibri" w:hAnsi="Calibri"/>
          <w:sz w:val="20"/>
          <w:szCs w:val="20"/>
          <w:rtl w:val="0"/>
        </w:rPr>
        <w:t xml:space="preserve">in the input field</w:t>
      </w:r>
    </w:p>
    <w:p w:rsidR="00000000" w:rsidDel="00000000" w:rsidP="00000000" w:rsidRDefault="00000000" w:rsidRPr="00000000" w14:paraId="00000101">
      <w:pPr>
        <w:numPr>
          <w:ilvl w:val="0"/>
          <w:numId w:val="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If postal code enter is invalid, display error message “invalid postal code”</w:t>
      </w:r>
    </w:p>
    <w:p w:rsidR="00000000" w:rsidDel="00000000" w:rsidP="00000000" w:rsidRDefault="00000000" w:rsidRPr="00000000" w14:paraId="00000102">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Query the HOUSEHOLD table and LOCATION table (with HOUSEHOLD left joined by LOCATION via common key postal code), calculate distance between household and </w:t>
      </w:r>
      <w:r w:rsidDel="00000000" w:rsidR="00000000" w:rsidRPr="00000000">
        <w:rPr>
          <w:rFonts w:ascii="Calibri" w:cs="Calibri" w:eastAsia="Calibri" w:hAnsi="Calibri"/>
          <w:i w:val="1"/>
          <w:sz w:val="20"/>
          <w:szCs w:val="20"/>
          <w:rtl w:val="0"/>
        </w:rPr>
        <w:t xml:space="preserve">postal code</w:t>
      </w:r>
      <w:r w:rsidDel="00000000" w:rsidR="00000000" w:rsidRPr="00000000">
        <w:rPr>
          <w:rtl w:val="0"/>
        </w:rPr>
      </w:r>
    </w:p>
    <w:p w:rsidR="00000000" w:rsidDel="00000000" w:rsidP="00000000" w:rsidRDefault="00000000" w:rsidRPr="00000000" w14:paraId="00000103">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Filter to only keep household within input </w:t>
      </w:r>
      <w:r w:rsidDel="00000000" w:rsidR="00000000" w:rsidRPr="00000000">
        <w:rPr>
          <w:rFonts w:ascii="Calibri" w:cs="Calibri" w:eastAsia="Calibri" w:hAnsi="Calibri"/>
          <w:i w:val="1"/>
          <w:sz w:val="20"/>
          <w:szCs w:val="20"/>
          <w:rtl w:val="0"/>
        </w:rPr>
        <w:t xml:space="preserve">radius</w:t>
      </w:r>
    </w:p>
    <w:p w:rsidR="00000000" w:rsidDel="00000000" w:rsidP="00000000" w:rsidRDefault="00000000" w:rsidRPr="00000000" w14:paraId="00000104">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Display a table with the </w:t>
      </w:r>
      <w:r w:rsidDel="00000000" w:rsidR="00000000" w:rsidRPr="00000000">
        <w:rPr>
          <w:rFonts w:ascii="Calibri" w:cs="Calibri" w:eastAsia="Calibri" w:hAnsi="Calibri"/>
          <w:i w:val="1"/>
          <w:sz w:val="20"/>
          <w:szCs w:val="20"/>
          <w:rtl w:val="0"/>
        </w:rPr>
        <w:t xml:space="preserve">postal code</w:t>
      </w:r>
      <w:r w:rsidDel="00000000" w:rsidR="00000000" w:rsidRPr="00000000">
        <w:rPr>
          <w:rFonts w:ascii="Calibri" w:cs="Calibri" w:eastAsia="Calibri" w:hAnsi="Calibri"/>
          <w:sz w:val="20"/>
          <w:szCs w:val="20"/>
          <w:rtl w:val="0"/>
        </w:rPr>
        <w:t xml:space="preserve">, the search </w:t>
      </w:r>
      <w:r w:rsidDel="00000000" w:rsidR="00000000" w:rsidRPr="00000000">
        <w:rPr>
          <w:rFonts w:ascii="Calibri" w:cs="Calibri" w:eastAsia="Calibri" w:hAnsi="Calibri"/>
          <w:i w:val="1"/>
          <w:sz w:val="20"/>
          <w:szCs w:val="20"/>
          <w:rtl w:val="0"/>
        </w:rPr>
        <w:t xml:space="preserve">radius</w:t>
      </w:r>
      <w:r w:rsidDel="00000000" w:rsidR="00000000" w:rsidRPr="00000000">
        <w:rPr>
          <w:rFonts w:ascii="Calibri" w:cs="Calibri" w:eastAsia="Calibri" w:hAnsi="Calibri"/>
          <w:sz w:val="20"/>
          <w:szCs w:val="20"/>
          <w:rtl w:val="0"/>
        </w:rPr>
        <w:t xml:space="preserve">, the count of households, the count of households for each household type, the average square footage, the average heating temperature, the average cooling temperature, which public utilities are used, the count of “off-the-grid” homes, the count of homes with power generation, the most common generation method for all households with power generation, the average monthly power generation per household and the count of households with battery storage</w:t>
      </w:r>
    </w:p>
    <w:p w:rsidR="00000000" w:rsidDel="00000000" w:rsidP="00000000" w:rsidRDefault="00000000" w:rsidRPr="00000000" w14:paraId="00000105">
      <w:pPr>
        <w:numPr>
          <w:ilvl w:val="0"/>
          <w:numId w:val="1"/>
        </w:numPr>
        <w:ind w:left="720" w:hanging="36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If “</w:t>
      </w:r>
      <w:r w:rsidDel="00000000" w:rsidR="00000000" w:rsidRPr="00000000">
        <w:rPr>
          <w:rFonts w:ascii="Calibri" w:cs="Calibri" w:eastAsia="Calibri" w:hAnsi="Calibri"/>
          <w:b w:val="1"/>
          <w:i w:val="1"/>
          <w:sz w:val="20"/>
          <w:szCs w:val="20"/>
          <w:rtl w:val="0"/>
        </w:rPr>
        <w:t xml:space="preserve">Finish</w:t>
      </w:r>
      <w:r w:rsidDel="00000000" w:rsidR="00000000" w:rsidRPr="00000000">
        <w:rPr>
          <w:rFonts w:ascii="Calibri" w:cs="Calibri" w:eastAsia="Calibri" w:hAnsi="Calibri"/>
          <w:sz w:val="20"/>
          <w:szCs w:val="20"/>
          <w:rtl w:val="0"/>
        </w:rPr>
        <w:t xml:space="preserve">” button is pushed, perform </w:t>
      </w:r>
      <w:r w:rsidDel="00000000" w:rsidR="00000000" w:rsidRPr="00000000">
        <w:rPr>
          <w:rFonts w:ascii="Calibri" w:cs="Calibri" w:eastAsia="Calibri" w:hAnsi="Calibri"/>
          <w:b w:val="1"/>
          <w:sz w:val="20"/>
          <w:szCs w:val="20"/>
          <w:rtl w:val="0"/>
        </w:rPr>
        <w:t xml:space="preserve">View Reports </w:t>
      </w:r>
      <w:r w:rsidDel="00000000" w:rsidR="00000000" w:rsidRPr="00000000">
        <w:rPr>
          <w:rFonts w:ascii="Calibri" w:cs="Calibri" w:eastAsia="Calibri" w:hAnsi="Calibri"/>
          <w:sz w:val="20"/>
          <w:szCs w:val="20"/>
          <w:rtl w:val="0"/>
        </w:rPr>
        <w:t xml:space="preserve">task</w:t>
      </w:r>
    </w:p>
    <w:p w:rsidR="00000000" w:rsidDel="00000000" w:rsidP="00000000" w:rsidRDefault="00000000" w:rsidRPr="00000000" w14:paraId="00000106">
      <w:pPr>
        <w:rPr>
          <w:rFonts w:ascii="Calibri" w:cs="Calibri" w:eastAsia="Calibri" w:hAnsi="Calibri"/>
          <w:sz w:val="20"/>
          <w:szCs w:val="20"/>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isen Wang" w:id="1" w:date="2023-06-04T22:22:00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of model and manufacturer? Currently I am separating them into two entities, joined by 1-N</w:t>
      </w:r>
    </w:p>
  </w:comment>
  <w:comment w:author="Elison Wang" w:id="2" w:date="2023-06-07T01:47:42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include them only in the appliance?</w:t>
      </w:r>
    </w:p>
  </w:comment>
  <w:comment w:author="Elisen Wang" w:id="0" w:date="2023-06-04T22:27:00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we add this as well?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08" w15:done="0"/>
  <w15:commentEx w15:paraId="00000109" w15:paraIdParent="00000108" w15:done="0"/>
  <w15:commentEx w15:paraId="0000010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Wingding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4338D6"/>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link w:val="Heading2Char"/>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link w:val="Heading3Char"/>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eastAsia="Arial"/>
      <w:color w:val="666666"/>
      <w:sz w:val="30"/>
      <w:szCs w:val="30"/>
    </w:rPr>
  </w:style>
  <w:style w:type="character" w:styleId="Heading3Char" w:customStyle="1">
    <w:name w:val="Heading 3 Char"/>
    <w:basedOn w:val="DefaultParagraphFont"/>
    <w:link w:val="Heading3"/>
    <w:uiPriority w:val="9"/>
    <w:rsid w:val="004338D6"/>
    <w:rPr>
      <w:color w:val="434343"/>
      <w:sz w:val="28"/>
      <w:szCs w:val="28"/>
    </w:rPr>
  </w:style>
  <w:style w:type="character" w:styleId="Heading2Char" w:customStyle="1">
    <w:name w:val="Heading 2 Char"/>
    <w:basedOn w:val="DefaultParagraphFont"/>
    <w:link w:val="Heading2"/>
    <w:uiPriority w:val="9"/>
    <w:rsid w:val="004338D6"/>
    <w:rPr>
      <w:sz w:val="32"/>
      <w:szCs w:val="32"/>
    </w:rPr>
  </w:style>
  <w:style w:type="paragraph" w:styleId="Revision">
    <w:name w:val="Revision"/>
    <w:hidden w:val="1"/>
    <w:uiPriority w:val="99"/>
    <w:semiHidden w:val="1"/>
    <w:rsid w:val="004338D6"/>
    <w:pPr>
      <w:spacing w:line="240" w:lineRule="auto"/>
    </w:pPr>
  </w:style>
  <w:style w:type="paragraph" w:styleId="ListParagraph">
    <w:name w:val="List Paragraph"/>
    <w:basedOn w:val="Normal"/>
    <w:uiPriority w:val="34"/>
    <w:qFormat w:val="1"/>
    <w:rsid w:val="006473FA"/>
    <w:pPr>
      <w:ind w:left="720"/>
      <w:contextualSpacing w:val="1"/>
    </w:pPr>
  </w:style>
  <w:style w:type="character" w:styleId="CommentReference">
    <w:name w:val="annotation reference"/>
    <w:basedOn w:val="DefaultParagraphFont"/>
    <w:uiPriority w:val="99"/>
    <w:semiHidden w:val="1"/>
    <w:unhideWhenUsed w:val="1"/>
    <w:rsid w:val="00FB2C0A"/>
    <w:rPr>
      <w:sz w:val="16"/>
      <w:szCs w:val="16"/>
    </w:rPr>
  </w:style>
  <w:style w:type="paragraph" w:styleId="CommentText">
    <w:name w:val="annotation text"/>
    <w:basedOn w:val="Normal"/>
    <w:link w:val="CommentTextChar"/>
    <w:uiPriority w:val="99"/>
    <w:unhideWhenUsed w:val="1"/>
    <w:rsid w:val="00FB2C0A"/>
    <w:pPr>
      <w:spacing w:line="240" w:lineRule="auto"/>
    </w:pPr>
    <w:rPr>
      <w:sz w:val="20"/>
      <w:szCs w:val="20"/>
    </w:rPr>
  </w:style>
  <w:style w:type="character" w:styleId="CommentTextChar" w:customStyle="1">
    <w:name w:val="Comment Text Char"/>
    <w:basedOn w:val="DefaultParagraphFont"/>
    <w:link w:val="CommentText"/>
    <w:uiPriority w:val="99"/>
    <w:rsid w:val="00FB2C0A"/>
    <w:rPr>
      <w:sz w:val="20"/>
      <w:szCs w:val="20"/>
    </w:rPr>
  </w:style>
  <w:style w:type="paragraph" w:styleId="CommentSubject">
    <w:name w:val="annotation subject"/>
    <w:basedOn w:val="CommentText"/>
    <w:next w:val="CommentText"/>
    <w:link w:val="CommentSubjectChar"/>
    <w:uiPriority w:val="99"/>
    <w:semiHidden w:val="1"/>
    <w:unhideWhenUsed w:val="1"/>
    <w:rsid w:val="00FB2C0A"/>
    <w:rPr>
      <w:b w:val="1"/>
      <w:bCs w:val="1"/>
    </w:rPr>
  </w:style>
  <w:style w:type="character" w:styleId="CommentSubjectChar" w:customStyle="1">
    <w:name w:val="Comment Subject Char"/>
    <w:basedOn w:val="CommentTextChar"/>
    <w:link w:val="CommentSubject"/>
    <w:uiPriority w:val="99"/>
    <w:semiHidden w:val="1"/>
    <w:rsid w:val="00FB2C0A"/>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biDzL/wqpV4pOmrp6myPIACaQw==">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gAakQKNXN1Z2dlc3RJZEltcG9ydGZmZGRkYTVjLTljZDgtNGM1OS1hNjQxLWZjYmFmNGI5NzZiN18xEgtFbGlzZW4gV2FuZ3IhMXNnejRqX1VLUmRwN2hRbl9OaWFhWVRUV3NNb3pVNk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2023-06-05T02:56:00Z</dcterms:created>
</cp:coreProperties>
</file>